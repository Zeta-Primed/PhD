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HAnsi"/>
          <w:spacing w:val="0"/>
          <w:kern w:val="0"/>
          <w:sz w:val="22"/>
          <w:szCs w:val="22"/>
        </w:rPr>
        <w:id w:val="426394592"/>
        <w:docPartObj>
          <w:docPartGallery w:val="Cover Pages"/>
          <w:docPartUnique/>
        </w:docPartObj>
      </w:sdtPr>
      <w:sdtContent>
        <w:p w:rsidR="00C54FD4" w:rsidRDefault="00A36ADE" w:rsidP="00A36ADE">
          <w:pPr>
            <w:pStyle w:val="Title"/>
            <w:jc w:val="center"/>
            <w:rPr>
              <w:rFonts w:asciiTheme="minorHAnsi" w:hAnsiTheme="minorHAnsi" w:cstheme="minorHAnsi"/>
              <w:sz w:val="36"/>
              <w:szCs w:val="32"/>
            </w:rPr>
          </w:pPr>
          <w:r w:rsidRPr="00A36ADE">
            <w:rPr>
              <w:rFonts w:asciiTheme="minorHAnsi" w:hAnsiTheme="minorHAnsi" w:cstheme="minorHAnsi"/>
              <w:sz w:val="36"/>
              <w:szCs w:val="32"/>
            </w:rPr>
            <w:t>Research Proposal</w:t>
          </w:r>
        </w:p>
        <w:p w:rsidR="00C54FD4" w:rsidRPr="00A36ADE" w:rsidRDefault="00C54FD4" w:rsidP="00A36ADE">
          <w:pPr>
            <w:jc w:val="center"/>
            <w:rPr>
              <w:b/>
              <w:sz w:val="24"/>
            </w:rPr>
          </w:pPr>
          <w:r w:rsidRPr="00A36ADE">
            <w:rPr>
              <w:b/>
              <w:sz w:val="24"/>
            </w:rPr>
            <w:t>School of Civil Environmental and Mining Engineering</w:t>
          </w:r>
        </w:p>
        <w:p w:rsidR="00C54FD4" w:rsidRPr="00A36ADE" w:rsidRDefault="00C54FD4" w:rsidP="00A36ADE">
          <w:pPr>
            <w:jc w:val="center"/>
            <w:rPr>
              <w:b/>
              <w:sz w:val="24"/>
            </w:rPr>
          </w:pPr>
          <w:r w:rsidRPr="00A36ADE">
            <w:rPr>
              <w:b/>
              <w:sz w:val="24"/>
            </w:rPr>
            <w:t>Real</w:t>
          </w:r>
          <w:r w:rsidR="00862E64" w:rsidRPr="00A36ADE">
            <w:rPr>
              <w:b/>
              <w:sz w:val="24"/>
            </w:rPr>
            <w:t xml:space="preserve"> </w:t>
          </w:r>
          <w:r w:rsidRPr="00A36ADE">
            <w:rPr>
              <w:b/>
              <w:sz w:val="24"/>
            </w:rPr>
            <w:t xml:space="preserve">time control of pump operation </w:t>
          </w:r>
          <w:r w:rsidR="00582AE6" w:rsidRPr="00A36ADE">
            <w:rPr>
              <w:b/>
              <w:sz w:val="24"/>
            </w:rPr>
            <w:t>for use in water distribution systems</w:t>
          </w:r>
        </w:p>
        <w:p w:rsidR="00A36ADE" w:rsidRPr="00DB711A" w:rsidRDefault="00A36ADE" w:rsidP="00F00EF6">
          <w:pPr>
            <w:jc w:val="center"/>
            <w:rPr>
              <w:b/>
              <w:sz w:val="24"/>
            </w:rPr>
          </w:pPr>
          <w:r w:rsidRPr="00A36ADE">
            <w:rPr>
              <w:b/>
              <w:sz w:val="24"/>
            </w:rPr>
            <w:t>Matthew Sergi</w:t>
          </w:r>
        </w:p>
      </w:sdtContent>
    </w:sdt>
    <w:p w:rsidR="00EA00A8" w:rsidRPr="00A36ADE" w:rsidRDefault="001324B8" w:rsidP="00A36ADE">
      <w:pPr>
        <w:pStyle w:val="Heading1"/>
      </w:pPr>
      <w:r w:rsidRPr="00A36ADE">
        <w:t>1</w:t>
      </w:r>
      <w:r w:rsidRPr="00A36ADE">
        <w:rPr>
          <w:rStyle w:val="Heading1Char"/>
          <w:b/>
        </w:rPr>
        <w:t>. Project</w:t>
      </w:r>
      <w:r w:rsidR="00B92896" w:rsidRPr="00A36ADE">
        <w:rPr>
          <w:rStyle w:val="Heading1Char"/>
          <w:b/>
        </w:rPr>
        <w:t xml:space="preserve"> Summary</w:t>
      </w:r>
    </w:p>
    <w:p w:rsidR="00522AA0" w:rsidRDefault="008121A0" w:rsidP="001A1D16">
      <w:pPr>
        <w:rPr>
          <w:ins w:id="0" w:author="Aaron Zecchin" w:date="2015-10-30T13:18:00Z"/>
        </w:rPr>
      </w:pPr>
      <w:ins w:id="1" w:author="Aaron Zecchin" w:date="2015-10-30T13:00:00Z">
        <w:r>
          <w:t xml:space="preserve">This </w:t>
        </w:r>
      </w:ins>
      <w:ins w:id="2" w:author="Aaron Zecchin" w:date="2015-10-30T13:12:00Z">
        <w:r w:rsidR="006F2390">
          <w:t>aligns with a</w:t>
        </w:r>
      </w:ins>
      <w:ins w:id="3" w:author="Aaron Zecchin" w:date="2015-10-30T13:10:00Z">
        <w:r w:rsidR="006F2390">
          <w:t xml:space="preserve"> current movement within the water resources research community towards </w:t>
        </w:r>
      </w:ins>
      <w:ins w:id="4" w:author="Aaron Zecchin" w:date="2015-10-30T13:12:00Z">
        <w:r w:rsidR="006F2390">
          <w:t xml:space="preserve">the development of methods and techniques for the </w:t>
        </w:r>
      </w:ins>
      <w:ins w:id="5" w:author="Aaron Zecchin" w:date="2015-10-30T13:11:00Z">
        <w:r w:rsidR="006F2390">
          <w:rPr>
            <w:i/>
          </w:rPr>
          <w:t>smarter management</w:t>
        </w:r>
        <w:r w:rsidR="006F2390">
          <w:t xml:space="preserve"> or</w:t>
        </w:r>
      </w:ins>
      <w:ins w:id="6" w:author="Aaron Zecchin" w:date="2015-10-30T13:13:00Z">
        <w:r w:rsidR="006F2390">
          <w:t xml:space="preserve"> development of</w:t>
        </w:r>
      </w:ins>
      <w:ins w:id="7" w:author="Aaron Zecchin" w:date="2015-10-30T13:11:00Z">
        <w:r w:rsidR="006F2390">
          <w:t xml:space="preserve"> </w:t>
        </w:r>
        <w:r w:rsidR="006F2390">
          <w:rPr>
            <w:i/>
          </w:rPr>
          <w:t>intelligent systems</w:t>
        </w:r>
        <w:r w:rsidR="006F2390">
          <w:t xml:space="preserve"> for water resources infrastructure.</w:t>
        </w:r>
      </w:ins>
      <w:ins w:id="8" w:author="Aaron Zecchin" w:date="2015-10-30T13:00:00Z">
        <w:r>
          <w:t xml:space="preserve"> </w:t>
        </w:r>
      </w:ins>
      <w:ins w:id="9" w:author="Aaron Zecchin" w:date="2015-10-30T13:13:00Z">
        <w:r w:rsidR="006F2390">
          <w:t>Given the rise of low-cost and rugged sensor</w:t>
        </w:r>
      </w:ins>
      <w:ins w:id="10" w:author="Aaron Zecchin" w:date="2015-10-30T13:15:00Z">
        <w:r w:rsidR="00522AA0">
          <w:t>s</w:t>
        </w:r>
      </w:ins>
      <w:ins w:id="11" w:author="Aaron Zecchin" w:date="2015-10-30T13:13:00Z">
        <w:r w:rsidR="006F2390">
          <w:t xml:space="preserve">, water utilities are able to increasingly monitor the </w:t>
        </w:r>
      </w:ins>
      <w:ins w:id="12" w:author="Aaron Zecchin" w:date="2015-10-30T13:16:00Z">
        <w:r w:rsidR="00522AA0">
          <w:t xml:space="preserve">hydraulic </w:t>
        </w:r>
      </w:ins>
      <w:ins w:id="13" w:author="Aaron Zecchin" w:date="2015-10-30T13:13:00Z">
        <w:r w:rsidR="006F2390">
          <w:t>states of their infrastructure</w:t>
        </w:r>
      </w:ins>
      <w:ins w:id="14" w:author="Aaron Zecchin" w:date="2015-10-30T13:15:00Z">
        <w:r w:rsidR="00522AA0">
          <w:t xml:space="preserve">. The availability of these large data sets has driven industry </w:t>
        </w:r>
      </w:ins>
      <w:ins w:id="15" w:author="Aaron Zecchin" w:date="2015-10-30T13:16:00Z">
        <w:r w:rsidR="00522AA0">
          <w:t>interest in academic research on the development of analytic methods and tools for the purposes of better and more efficient management of the infrastructure.</w:t>
        </w:r>
      </w:ins>
      <w:ins w:id="16" w:author="Aaron Zecchin" w:date="2015-10-30T13:15:00Z">
        <w:r w:rsidR="00522AA0">
          <w:t xml:space="preserve"> </w:t>
        </w:r>
      </w:ins>
      <w:ins w:id="17" w:author="Aaron Zecchin" w:date="2015-10-30T13:18:00Z">
        <w:r w:rsidR="00522AA0">
          <w:t>This project will look at the development and analysis of a framework for the real-time control of variable speed pumps within water distribution systems.</w:t>
        </w:r>
      </w:ins>
    </w:p>
    <w:p w:rsidR="00B92896" w:rsidRDefault="00B92896" w:rsidP="00522AA0">
      <w:pPr>
        <w:ind w:firstLine="720"/>
        <w:pPrChange w:id="18" w:author="Aaron Zecchin" w:date="2015-10-30T13:19:00Z">
          <w:pPr/>
        </w:pPrChange>
      </w:pPr>
      <w:r w:rsidRPr="004A7833">
        <w:t xml:space="preserve">In typical water distribution systems, pumps are used to transport water from </w:t>
      </w:r>
      <w:ins w:id="19" w:author="Aaron Zecchin" w:date="2015-10-30T12:53:00Z">
        <w:r w:rsidR="007D48D7">
          <w:t xml:space="preserve">a </w:t>
        </w:r>
      </w:ins>
      <w:r w:rsidRPr="004A7833">
        <w:t>water source to a storage facility</w:t>
      </w:r>
      <w:r w:rsidR="001324B8" w:rsidRPr="004A7833">
        <w:t xml:space="preserve"> and are controlled using scheduling</w:t>
      </w:r>
      <w:r w:rsidRPr="004A7833">
        <w:t xml:space="preserve">. </w:t>
      </w:r>
      <w:r w:rsidR="00A93042" w:rsidRPr="004A7833">
        <w:t>This method has two major disadvantages, firstly the system requires the pumps to deliver more than the required demand and secondly large areas of land are required for water storage. However b</w:t>
      </w:r>
      <w:r w:rsidR="001324B8" w:rsidRPr="004A7833">
        <w:t>y replacing scheduling w</w:t>
      </w:r>
      <w:r w:rsidR="00A93042" w:rsidRPr="004A7833">
        <w:t xml:space="preserve">ith real time control, the pumps are only required to provide </w:t>
      </w:r>
      <w:r w:rsidR="001324B8" w:rsidRPr="004A7833">
        <w:t xml:space="preserve">the demand </w:t>
      </w:r>
      <w:r w:rsidR="00A93042" w:rsidRPr="004A7833">
        <w:t>at any given time</w:t>
      </w:r>
      <w:r w:rsidR="00806D12" w:rsidRPr="004A7833">
        <w:t xml:space="preserve"> and reducing the reliance on storage</w:t>
      </w:r>
      <w:r w:rsidR="00A93042" w:rsidRPr="004A7833">
        <w:t xml:space="preserve">. </w:t>
      </w:r>
      <w:r w:rsidR="00806D12" w:rsidRPr="004A7833">
        <w:t>In turn, this would correspond to a reduction in operation and land costing</w:t>
      </w:r>
      <w:r w:rsidR="00FF7EC7" w:rsidRPr="004A7833">
        <w:t>s</w:t>
      </w:r>
      <w:r w:rsidR="00806D12" w:rsidRPr="004A7833">
        <w:t xml:space="preserve"> as well as minimise environmental impact</w:t>
      </w:r>
      <w:r w:rsidR="00FF7EC7" w:rsidRPr="004A7833">
        <w:t>s</w:t>
      </w:r>
      <w:r w:rsidR="00806D12" w:rsidRPr="004A7833">
        <w:t>.</w:t>
      </w:r>
      <w:r w:rsidR="004A7833">
        <w:t xml:space="preserve"> There are a number of</w:t>
      </w:r>
      <w:r w:rsidR="00D7432F">
        <w:t xml:space="preserve"> factors currently limiting the </w:t>
      </w:r>
      <w:r w:rsidR="004A7833">
        <w:t xml:space="preserve">implementation </w:t>
      </w:r>
      <w:r w:rsidR="00D7432F">
        <w:t xml:space="preserve">of such control to pumps </w:t>
      </w:r>
      <w:r w:rsidR="004A7833">
        <w:t>and the nature of the control interface requires further research.</w:t>
      </w:r>
    </w:p>
    <w:p w:rsidR="00B92896" w:rsidRPr="004A7833" w:rsidRDefault="00806D12" w:rsidP="001A1D16">
      <w:pPr>
        <w:pStyle w:val="Heading1"/>
      </w:pPr>
      <w:r w:rsidRPr="004A7833">
        <w:t>2. Project Details</w:t>
      </w:r>
    </w:p>
    <w:p w:rsidR="005D1082" w:rsidRPr="004A7833" w:rsidRDefault="005D1082" w:rsidP="001A1D16">
      <w:pPr>
        <w:pStyle w:val="Heading2"/>
      </w:pPr>
      <w:r w:rsidRPr="004A7833">
        <w:t xml:space="preserve">2.1 </w:t>
      </w:r>
      <w:r w:rsidR="006E2C39" w:rsidRPr="004A7833">
        <w:t>Introductory Background</w:t>
      </w:r>
    </w:p>
    <w:p w:rsidR="005D1082" w:rsidRPr="00652741" w:rsidRDefault="00FF7EC7" w:rsidP="001A1D16">
      <w:r w:rsidRPr="00652741">
        <w:t xml:space="preserve">Water can be </w:t>
      </w:r>
      <w:r w:rsidR="001A1D16" w:rsidRPr="00652741">
        <w:t>described</w:t>
      </w:r>
      <w:r w:rsidRPr="00652741">
        <w:t xml:space="preserve"> as </w:t>
      </w:r>
      <w:r w:rsidR="001A1D16" w:rsidRPr="00652741">
        <w:t>a fundamental requirement for human survival. In addition to consumption, water also provides other benefits such as; sanitation, transport, industry, food processing and agriculture (</w:t>
      </w:r>
      <w:proofErr w:type="spellStart"/>
      <w:r w:rsidR="001A1D16" w:rsidRPr="00652741">
        <w:t>R</w:t>
      </w:r>
      <w:r w:rsidR="00652741" w:rsidRPr="00652741">
        <w:t>i</w:t>
      </w:r>
      <w:r w:rsidR="001A1D16" w:rsidRPr="00652741">
        <w:t>yanto</w:t>
      </w:r>
      <w:proofErr w:type="spellEnd"/>
      <w:r w:rsidR="001A1D16" w:rsidRPr="00652741">
        <w:t xml:space="preserve"> and </w:t>
      </w:r>
      <w:proofErr w:type="spellStart"/>
      <w:r w:rsidR="001A1D16" w:rsidRPr="00652741">
        <w:t>Chuei</w:t>
      </w:r>
      <w:proofErr w:type="spellEnd"/>
      <w:r w:rsidR="001A1D16" w:rsidRPr="00652741">
        <w:t>, 2009). Water is provided to consumers through a series of interconnecting pipe lines and this network</w:t>
      </w:r>
      <w:r w:rsidR="001D364A" w:rsidRPr="00652741">
        <w:t xml:space="preserve"> is referred to as water distribution system (WDS). Early water dist</w:t>
      </w:r>
      <w:r w:rsidR="00050F40" w:rsidRPr="00652741">
        <w:t>ribution systems (WDSs) utilise</w:t>
      </w:r>
      <w:r w:rsidR="001D364A" w:rsidRPr="00652741">
        <w:t xml:space="preserve"> gravity to mobilise the water and required the source to be </w:t>
      </w:r>
      <w:r w:rsidR="00050F40" w:rsidRPr="00652741">
        <w:t>above</w:t>
      </w:r>
      <w:r w:rsidR="001D364A" w:rsidRPr="00652741">
        <w:t xml:space="preserve"> the system. However with technological advancements, pumps </w:t>
      </w:r>
      <w:r w:rsidR="00545C8E" w:rsidRPr="00652741">
        <w:t xml:space="preserve">can now be </w:t>
      </w:r>
      <w:r w:rsidR="001D364A" w:rsidRPr="00652741">
        <w:t>utilised to</w:t>
      </w:r>
      <w:r w:rsidR="00545C8E" w:rsidRPr="00652741">
        <w:t xml:space="preserve"> transport </w:t>
      </w:r>
      <w:r w:rsidR="001D364A" w:rsidRPr="00652741">
        <w:t xml:space="preserve">water to </w:t>
      </w:r>
      <w:r w:rsidR="00545C8E" w:rsidRPr="00652741">
        <w:t>areas</w:t>
      </w:r>
      <w:r w:rsidR="001D364A" w:rsidRPr="00652741">
        <w:t xml:space="preserve"> whi</w:t>
      </w:r>
      <w:r w:rsidR="00545C8E" w:rsidRPr="00652741">
        <w:t xml:space="preserve">ch previously would have been </w:t>
      </w:r>
      <w:r w:rsidR="00862E64" w:rsidRPr="00652741">
        <w:t>deemed unsuitable</w:t>
      </w:r>
      <w:r w:rsidR="00545C8E" w:rsidRPr="00652741">
        <w:t xml:space="preserve"> to settle. </w:t>
      </w:r>
    </w:p>
    <w:p w:rsidR="00D81CCB" w:rsidRPr="00652741" w:rsidRDefault="00545C8E" w:rsidP="001A1D16">
      <w:r w:rsidRPr="00652741">
        <w:t xml:space="preserve">The added benefits in which pumps provide </w:t>
      </w:r>
      <w:r w:rsidR="003312C0" w:rsidRPr="00652741">
        <w:t xml:space="preserve">come at the disadvantage of </w:t>
      </w:r>
      <w:r w:rsidRPr="00652741">
        <w:t xml:space="preserve">electrical energy consumption. </w:t>
      </w:r>
      <w:r w:rsidR="003312C0" w:rsidRPr="00652741">
        <w:t xml:space="preserve">When designing </w:t>
      </w:r>
      <w:r w:rsidR="00EA08BB" w:rsidRPr="00652741">
        <w:t xml:space="preserve">a project, costing is one of the most important factors. For a </w:t>
      </w:r>
      <w:r w:rsidR="003312C0" w:rsidRPr="00652741">
        <w:t>WDS</w:t>
      </w:r>
      <w:r w:rsidR="00EA08BB" w:rsidRPr="00652741">
        <w:t>,</w:t>
      </w:r>
      <w:r w:rsidR="003312C0" w:rsidRPr="00652741">
        <w:t xml:space="preserve"> operational costs of pumping tends to be </w:t>
      </w:r>
      <w:r w:rsidR="00EA08BB" w:rsidRPr="00652741">
        <w:t xml:space="preserve">one of </w:t>
      </w:r>
      <w:r w:rsidR="003312C0" w:rsidRPr="00652741">
        <w:t>largest expense over the project design life</w:t>
      </w:r>
      <w:r w:rsidR="00EA08BB" w:rsidRPr="00652741">
        <w:t xml:space="preserve"> and it is in the clients best interest to minimise these cost</w:t>
      </w:r>
      <w:r w:rsidR="003312C0" w:rsidRPr="00652741">
        <w:t xml:space="preserve"> especially with the increasing prices of electricity</w:t>
      </w:r>
      <w:r w:rsidR="00EA08BB" w:rsidRPr="00652741">
        <w:t>. In addition to the financial costs, the production of electricity causes significant damage to the environment due Greenhouse Gas (GHG) Emissions. As a result the reduction of energy usage is paramount (Wu et al, 2010) due to the economic and financial losses.</w:t>
      </w:r>
    </w:p>
    <w:p w:rsidR="00472E96" w:rsidRDefault="00472E96" w:rsidP="001A1D16">
      <w:r w:rsidRPr="00652741">
        <w:t xml:space="preserve">A further benefit of real time control is the removal of water storage reservoirs and tanks. The amount of water stored for a typical city can be in the magnitude of tens of thousands of mega litres and consumes large quantities of land. This is land usage can come at a significant cost both </w:t>
      </w:r>
      <w:r w:rsidRPr="00652741">
        <w:lastRenderedPageBreak/>
        <w:t xml:space="preserve">financially and environmentally. </w:t>
      </w:r>
      <w:r w:rsidR="008E340C" w:rsidRPr="00652741">
        <w:t>I</w:t>
      </w:r>
      <w:r w:rsidRPr="00652741">
        <w:t>t is in our best interest</w:t>
      </w:r>
      <w:r w:rsidR="008E340C" w:rsidRPr="00652741">
        <w:t>s</w:t>
      </w:r>
      <w:r w:rsidRPr="00652741">
        <w:t xml:space="preserve"> to minimise </w:t>
      </w:r>
      <w:r w:rsidR="008E340C" w:rsidRPr="00652741">
        <w:t>costing and this can be achieved through utilising</w:t>
      </w:r>
      <w:r w:rsidR="00403EF4">
        <w:t xml:space="preserve"> the real time control of pumps</w:t>
      </w:r>
    </w:p>
    <w:p w:rsidR="00A969E7" w:rsidRPr="00652741" w:rsidRDefault="00A969E7" w:rsidP="001A1D16">
      <w:pPr>
        <w:rPr>
          <w:color w:val="000000" w:themeColor="text1"/>
        </w:rPr>
      </w:pPr>
      <w:r w:rsidRPr="00652741">
        <w:rPr>
          <w:color w:val="000000" w:themeColor="text1"/>
        </w:rPr>
        <w:t xml:space="preserve">In order to implement the real time control of pumps two key components are required, firstly the addition of a sensor to relay system information and </w:t>
      </w:r>
      <w:r w:rsidR="005F3A1A" w:rsidRPr="00652741">
        <w:rPr>
          <w:color w:val="000000" w:themeColor="text1"/>
        </w:rPr>
        <w:t>s</w:t>
      </w:r>
      <w:r w:rsidRPr="00652741">
        <w:rPr>
          <w:color w:val="000000" w:themeColor="text1"/>
        </w:rPr>
        <w:t xml:space="preserve">econdly a controller to adjust pump speed accordingly. </w:t>
      </w:r>
      <w:r w:rsidR="005F3A1A" w:rsidRPr="00652741">
        <w:rPr>
          <w:color w:val="000000" w:themeColor="text1"/>
        </w:rPr>
        <w:t>The sensors are readily avail be and currently used in WDSs to collect data about usage and other system parameters. Additionally, t</w:t>
      </w:r>
      <w:r w:rsidRPr="00652741">
        <w:rPr>
          <w:color w:val="000000" w:themeColor="text1"/>
        </w:rPr>
        <w:t xml:space="preserve">here are a number of controllers available for </w:t>
      </w:r>
      <w:r w:rsidR="005F3A1A" w:rsidRPr="00652741">
        <w:rPr>
          <w:color w:val="000000" w:themeColor="text1"/>
        </w:rPr>
        <w:t xml:space="preserve">the control of </w:t>
      </w:r>
      <w:r w:rsidRPr="00652741">
        <w:rPr>
          <w:color w:val="000000" w:themeColor="text1"/>
        </w:rPr>
        <w:t>plant</w:t>
      </w:r>
      <w:r w:rsidR="005F3A1A" w:rsidRPr="00652741">
        <w:rPr>
          <w:color w:val="000000" w:themeColor="text1"/>
        </w:rPr>
        <w:t xml:space="preserve"> with </w:t>
      </w:r>
      <w:r w:rsidRPr="00652741">
        <w:rPr>
          <w:color w:val="000000" w:themeColor="text1"/>
        </w:rPr>
        <w:t xml:space="preserve">the </w:t>
      </w:r>
      <w:ins w:id="20" w:author="Aaron Zecchin" w:date="2015-10-30T13:05:00Z">
        <w:r w:rsidR="001F7056">
          <w:rPr>
            <w:color w:val="000000" w:themeColor="text1"/>
          </w:rPr>
          <w:t>proportional-integral-differential (</w:t>
        </w:r>
      </w:ins>
      <w:r w:rsidRPr="00652741">
        <w:rPr>
          <w:color w:val="000000" w:themeColor="text1"/>
        </w:rPr>
        <w:t>PID</w:t>
      </w:r>
      <w:ins w:id="21" w:author="Aaron Zecchin" w:date="2015-10-30T13:05:00Z">
        <w:r w:rsidR="001F7056">
          <w:rPr>
            <w:color w:val="000000" w:themeColor="text1"/>
          </w:rPr>
          <w:t>)</w:t>
        </w:r>
      </w:ins>
      <w:r w:rsidRPr="00652741">
        <w:rPr>
          <w:color w:val="000000" w:themeColor="text1"/>
        </w:rPr>
        <w:t xml:space="preserve"> and </w:t>
      </w:r>
      <w:ins w:id="22" w:author="Aaron Zecchin" w:date="2015-10-30T13:05:00Z">
        <w:r w:rsidR="001F7056">
          <w:rPr>
            <w:color w:val="000000" w:themeColor="text1"/>
          </w:rPr>
          <w:t>proportional-integral</w:t>
        </w:r>
        <w:r w:rsidR="001F7056" w:rsidRPr="00652741">
          <w:rPr>
            <w:color w:val="000000" w:themeColor="text1"/>
          </w:rPr>
          <w:t xml:space="preserve"> </w:t>
        </w:r>
        <w:r w:rsidR="001F7056">
          <w:rPr>
            <w:color w:val="000000" w:themeColor="text1"/>
          </w:rPr>
          <w:t>(</w:t>
        </w:r>
      </w:ins>
      <w:r w:rsidRPr="00652741">
        <w:rPr>
          <w:color w:val="000000" w:themeColor="text1"/>
        </w:rPr>
        <w:t>PI</w:t>
      </w:r>
      <w:ins w:id="23" w:author="Aaron Zecchin" w:date="2015-10-30T13:06:00Z">
        <w:r w:rsidR="001F7056">
          <w:rPr>
            <w:color w:val="000000" w:themeColor="text1"/>
          </w:rPr>
          <w:t>)</w:t>
        </w:r>
      </w:ins>
      <w:r w:rsidRPr="00652741">
        <w:rPr>
          <w:color w:val="000000" w:themeColor="text1"/>
        </w:rPr>
        <w:t xml:space="preserve"> controllers </w:t>
      </w:r>
      <w:r w:rsidR="005F3A1A" w:rsidRPr="00652741">
        <w:rPr>
          <w:color w:val="000000" w:themeColor="text1"/>
        </w:rPr>
        <w:t xml:space="preserve">being </w:t>
      </w:r>
      <w:r w:rsidRPr="00652741">
        <w:rPr>
          <w:color w:val="000000" w:themeColor="text1"/>
        </w:rPr>
        <w:t>the most common controller type found in industry for the real time control of pumps (</w:t>
      </w:r>
      <w:proofErr w:type="spellStart"/>
      <w:r w:rsidRPr="00652741">
        <w:rPr>
          <w:color w:val="000000" w:themeColor="text1"/>
        </w:rPr>
        <w:t>Visioli</w:t>
      </w:r>
      <w:proofErr w:type="spellEnd"/>
      <w:r w:rsidRPr="00652741">
        <w:rPr>
          <w:color w:val="000000" w:themeColor="text1"/>
        </w:rPr>
        <w:t xml:space="preserve">, 2006). </w:t>
      </w:r>
      <w:r w:rsidR="005F3A1A" w:rsidRPr="00652741">
        <w:rPr>
          <w:color w:val="000000" w:themeColor="text1"/>
        </w:rPr>
        <w:t xml:space="preserve">However, </w:t>
      </w:r>
      <w:r w:rsidR="00931E3E" w:rsidRPr="00652741">
        <w:rPr>
          <w:color w:val="000000" w:themeColor="text1"/>
        </w:rPr>
        <w:t xml:space="preserve">directly </w:t>
      </w:r>
      <w:r w:rsidR="005F3A1A" w:rsidRPr="00652741">
        <w:rPr>
          <w:color w:val="000000" w:themeColor="text1"/>
        </w:rPr>
        <w:t xml:space="preserve">applying real time control of pumps within a WDS is </w:t>
      </w:r>
      <w:r w:rsidR="00931E3E" w:rsidRPr="00652741">
        <w:rPr>
          <w:color w:val="000000" w:themeColor="text1"/>
        </w:rPr>
        <w:t xml:space="preserve">currently unavailable (van der </w:t>
      </w:r>
      <w:proofErr w:type="spellStart"/>
      <w:r w:rsidR="00931E3E" w:rsidRPr="00652741">
        <w:rPr>
          <w:color w:val="000000" w:themeColor="text1"/>
        </w:rPr>
        <w:t>Vaart</w:t>
      </w:r>
      <w:proofErr w:type="spellEnd"/>
      <w:r w:rsidR="00931E3E" w:rsidRPr="00652741">
        <w:rPr>
          <w:color w:val="000000" w:themeColor="text1"/>
        </w:rPr>
        <w:t>, 2007)</w:t>
      </w:r>
      <w:r w:rsidR="005F3A1A" w:rsidRPr="00652741">
        <w:rPr>
          <w:color w:val="000000" w:themeColor="text1"/>
        </w:rPr>
        <w:t>.</w:t>
      </w:r>
    </w:p>
    <w:p w:rsidR="005A512E" w:rsidRPr="004A7833" w:rsidRDefault="00AC4987" w:rsidP="001A1D16">
      <w:r w:rsidRPr="00652741">
        <w:t>One of the</w:t>
      </w:r>
      <w:r w:rsidR="005F3A1A" w:rsidRPr="00652741">
        <w:t xml:space="preserve"> main issues which are limiting such implementation</w:t>
      </w:r>
      <w:r w:rsidR="001304B6" w:rsidRPr="00652741">
        <w:t xml:space="preserve"> is the presences of transients </w:t>
      </w:r>
      <w:r w:rsidR="005F3A1A" w:rsidRPr="00652741">
        <w:t>fo</w:t>
      </w:r>
      <w:r w:rsidR="001304B6" w:rsidRPr="00652741">
        <w:t xml:space="preserve">und in pipelines and WDS. The transients are caused by sudden changes in pressures or flow within a WDS which then oscillates throughout the pipeline. This is </w:t>
      </w:r>
      <w:r w:rsidR="00670161" w:rsidRPr="00652741">
        <w:t>detrimental</w:t>
      </w:r>
      <w:r w:rsidR="001304B6" w:rsidRPr="00652741">
        <w:t xml:space="preserve"> to system performance as the controller would attempt to adjust the pressure accordingly </w:t>
      </w:r>
      <w:r w:rsidRPr="00652741">
        <w:t xml:space="preserve">causing other pressure changes which would interact with the initial </w:t>
      </w:r>
      <w:r w:rsidR="00472E96" w:rsidRPr="00652741">
        <w:t>transient (</w:t>
      </w:r>
      <w:r w:rsidRPr="00652741">
        <w:t xml:space="preserve">Anil </w:t>
      </w:r>
      <w:proofErr w:type="spellStart"/>
      <w:r w:rsidRPr="00652741">
        <w:t>Naik</w:t>
      </w:r>
      <w:proofErr w:type="spellEnd"/>
      <w:r w:rsidRPr="00652741">
        <w:t xml:space="preserve"> et al, 2012).</w:t>
      </w:r>
    </w:p>
    <w:p w:rsidR="004A7833" w:rsidRPr="004A7833" w:rsidRDefault="004A7833" w:rsidP="001A1D16">
      <w:r w:rsidRPr="004A7833">
        <w:t>Another hindrance faced</w:t>
      </w:r>
      <w:r w:rsidR="00472E96">
        <w:t xml:space="preserve"> </w:t>
      </w:r>
      <w:r w:rsidRPr="004A7833">
        <w:t xml:space="preserve">is the delay in signal response between the sensor and the controller. Due to pipelines generally spaning over large </w:t>
      </w:r>
      <w:r w:rsidR="00885104">
        <w:t xml:space="preserve">distanced </w:t>
      </w:r>
      <w:r w:rsidRPr="004A7833">
        <w:t xml:space="preserve">there is a delay between the sensor detecting a change, the pump </w:t>
      </w:r>
      <w:r w:rsidRPr="00652741">
        <w:t>to make the required adjustment and then this adjustment to be transferred back to the sensor. Having large delays may cause the controller to act blindly and resulting in the making larger than necessary changes (Hang et al, 2004). Similarly</w:t>
      </w:r>
      <w:r w:rsidRPr="004A7833">
        <w:t>, the large change by the pump can cause oscillations in the system and greatly affect the system’s ability to ensure the required pressures and flow are met.</w:t>
      </w:r>
    </w:p>
    <w:p w:rsidR="00806D12" w:rsidRPr="004A7833" w:rsidRDefault="00806D12" w:rsidP="001A1D16">
      <w:pPr>
        <w:pStyle w:val="Heading2"/>
      </w:pPr>
      <w:r w:rsidRPr="004A7833">
        <w:t>2.</w:t>
      </w:r>
      <w:r w:rsidR="005D1082" w:rsidRPr="004A7833">
        <w:t>2</w:t>
      </w:r>
      <w:r w:rsidRPr="004A7833">
        <w:t xml:space="preserve"> Research Questions</w:t>
      </w:r>
    </w:p>
    <w:p w:rsidR="00806D12" w:rsidRDefault="00522AA0" w:rsidP="001A1D16">
      <w:proofErr w:type="gramStart"/>
      <w:ins w:id="24" w:author="Aaron Zecchin" w:date="2015-10-30T13:21:00Z">
        <w:r>
          <w:t xml:space="preserve">The reliable provision of adequately pressurised </w:t>
        </w:r>
      </w:ins>
      <w:ins w:id="25" w:author="Aaron Zecchin" w:date="2015-10-30T13:22:00Z">
        <w:r>
          <w:t>potable water</w:t>
        </w:r>
      </w:ins>
      <w:ins w:id="26" w:author="Aaron Zecchin" w:date="2015-10-30T13:21:00Z">
        <w:r>
          <w:t xml:space="preserve"> </w:t>
        </w:r>
      </w:ins>
      <w:ins w:id="27" w:author="Aaron Zecchin" w:date="2015-10-30T13:22:00Z">
        <w:r>
          <w:t>to consumers within a distribution system whilst minimising energy requirements is a complex task</w:t>
        </w:r>
      </w:ins>
      <w:ins w:id="28" w:author="Aaron Zecchin" w:date="2015-10-30T13:23:00Z">
        <w:r>
          <w:t>.</w:t>
        </w:r>
      </w:ins>
      <w:proofErr w:type="gramEnd"/>
      <w:ins w:id="29" w:author="Aaron Zecchin" w:date="2015-10-30T13:21:00Z">
        <w:r>
          <w:t xml:space="preserve"> </w:t>
        </w:r>
      </w:ins>
      <w:del w:id="30" w:author="Aaron Zecchin" w:date="2015-10-30T13:23:00Z">
        <w:r w:rsidR="00481F3E" w:rsidDel="00522AA0">
          <w:delText>Before real time pump controller can be implemented for use in a water distribution system, a number unknowns need to be addressed and include:</w:delText>
        </w:r>
      </w:del>
      <w:commentRangeStart w:id="31"/>
      <w:ins w:id="32" w:author="Aaron Zecchin" w:date="2015-10-30T13:23:00Z">
        <w:r>
          <w:t xml:space="preserve">The development of a framework for a real-time control strategy </w:t>
        </w:r>
      </w:ins>
      <w:ins w:id="33" w:author="Aaron Zecchin" w:date="2015-10-30T14:02:00Z">
        <w:r w:rsidR="00D04BD8">
          <w:t>will involve addressing the following questions</w:t>
        </w:r>
      </w:ins>
      <w:commentRangeEnd w:id="31"/>
      <w:ins w:id="34" w:author="Aaron Zecchin" w:date="2015-10-30T14:03:00Z">
        <w:r w:rsidR="00D04BD8">
          <w:rPr>
            <w:rStyle w:val="CommentReference"/>
          </w:rPr>
          <w:commentReference w:id="31"/>
        </w:r>
      </w:ins>
    </w:p>
    <w:p w:rsidR="00481F3E" w:rsidRDefault="00D04BD8" w:rsidP="00403EF4">
      <w:pPr>
        <w:pStyle w:val="ListParagraph"/>
        <w:numPr>
          <w:ilvl w:val="0"/>
          <w:numId w:val="9"/>
        </w:numPr>
      </w:pPr>
      <w:ins w:id="35" w:author="Aaron Zecchin" w:date="2015-10-30T14:04:00Z">
        <w:r>
          <w:t xml:space="preserve">Distribution systems are not static in nature but contain highly </w:t>
        </w:r>
      </w:ins>
      <w:ins w:id="36" w:author="Aaron Zecchin" w:date="2015-10-30T14:05:00Z">
        <w:r>
          <w:t xml:space="preserve">dynamic hydraulic behaviour. Dealing with this dynamic behaviour is a crucial part of the framework to be developed within this research. The dynamics within a pipe network system take the form of propagating pressure </w:t>
        </w:r>
        <w:proofErr w:type="gramStart"/>
        <w:r>
          <w:t>waves, that</w:t>
        </w:r>
        <w:proofErr w:type="gramEnd"/>
        <w:r>
          <w:t xml:space="preserve"> undergo a time-delay and attenuation in their propagation. This research will investigate and develop approaches for dealing with </w:t>
        </w:r>
      </w:ins>
      <w:proofErr w:type="gramStart"/>
      <w:ins w:id="37" w:author="Aaron Zecchin" w:date="2015-10-30T14:07:00Z">
        <w:r>
          <w:t>this phenomena</w:t>
        </w:r>
        <w:proofErr w:type="gramEnd"/>
        <w:r>
          <w:t xml:space="preserve"> to ensure that the developed control strategies </w:t>
        </w:r>
      </w:ins>
      <w:ins w:id="38" w:author="Aaron Zecchin" w:date="2015-10-30T14:08:00Z">
        <w:r>
          <w:t>do not exacerbate this problem, but can work effectively with the system dynamics.</w:t>
        </w:r>
      </w:ins>
      <w:del w:id="39" w:author="Aaron Zecchin" w:date="2015-10-30T14:05:00Z">
        <w:r w:rsidR="00403EF4" w:rsidDel="00D04BD8">
          <w:delText>What methods are currently available to minimise the effect transient’s cause on real time control strategies?</w:delText>
        </w:r>
      </w:del>
    </w:p>
    <w:p w:rsidR="00403EF4" w:rsidRDefault="00403EF4" w:rsidP="00403EF4">
      <w:pPr>
        <w:pStyle w:val="ListParagraph"/>
        <w:numPr>
          <w:ilvl w:val="0"/>
          <w:numId w:val="9"/>
        </w:numPr>
        <w:rPr>
          <w:ins w:id="40" w:author="Aaron Zecchin" w:date="2015-10-30T14:13:00Z"/>
        </w:rPr>
      </w:pPr>
      <w:commentRangeStart w:id="41"/>
      <w:r>
        <w:t>How do typical water distribution system parameters such as pipe properties, system demand and size affect controller performance?</w:t>
      </w:r>
      <w:commentRangeEnd w:id="41"/>
      <w:r w:rsidR="00D04BD8">
        <w:rPr>
          <w:rStyle w:val="CommentReference"/>
        </w:rPr>
        <w:commentReference w:id="41"/>
      </w:r>
    </w:p>
    <w:p w:rsidR="0042183A" w:rsidRDefault="0042183A" w:rsidP="00403EF4">
      <w:pPr>
        <w:pStyle w:val="ListParagraph"/>
        <w:numPr>
          <w:ilvl w:val="0"/>
          <w:numId w:val="9"/>
        </w:numPr>
        <w:rPr>
          <w:ins w:id="42" w:author="Aaron Zecchin" w:date="2015-10-30T14:10:00Z"/>
        </w:rPr>
      </w:pPr>
      <w:ins w:id="43" w:author="Aaron Zecchin" w:date="2015-10-30T14:13:00Z">
        <w:r>
          <w:t xml:space="preserve">Talk about pump stations with multiple pumps (i.e. the </w:t>
        </w:r>
      </w:ins>
      <w:ins w:id="44" w:author="Aaron Zecchin" w:date="2015-10-30T14:14:00Z">
        <w:r>
          <w:t>situation</w:t>
        </w:r>
      </w:ins>
      <w:ins w:id="45" w:author="Aaron Zecchin" w:date="2015-10-30T14:13:00Z">
        <w:r>
          <w:t xml:space="preserve"> </w:t>
        </w:r>
      </w:ins>
      <w:ins w:id="46" w:author="Aaron Zecchin" w:date="2015-10-30T14:14:00Z">
        <w:r>
          <w:t>is made more difficult/interesting with systems of pumps, not just single pumps)</w:t>
        </w:r>
      </w:ins>
    </w:p>
    <w:p w:rsidR="00D04BD8" w:rsidRDefault="00D04BD8" w:rsidP="00403EF4">
      <w:pPr>
        <w:pStyle w:val="ListParagraph"/>
        <w:numPr>
          <w:ilvl w:val="0"/>
          <w:numId w:val="9"/>
        </w:numPr>
      </w:pPr>
      <w:ins w:id="47" w:author="Aaron Zecchin" w:date="2015-10-30T14:10:00Z">
        <w:r>
          <w:t xml:space="preserve">Another system complexity is that we </w:t>
        </w:r>
      </w:ins>
      <w:ins w:id="48" w:author="Aaron Zecchin" w:date="2015-10-30T14:12:00Z">
        <w:r>
          <w:t>have</w:t>
        </w:r>
      </w:ins>
      <w:ins w:id="49" w:author="Aaron Zecchin" w:date="2015-10-30T14:10:00Z">
        <w:r>
          <w:t xml:space="preserve"> highly time varying demands </w:t>
        </w:r>
      </w:ins>
      <w:ins w:id="50" w:author="Aaron Zecchin" w:date="2015-10-30T14:11:00Z">
        <w:r>
          <w:t>–</w:t>
        </w:r>
      </w:ins>
      <w:ins w:id="51" w:author="Aaron Zecchin" w:date="2015-10-30T14:10:00Z">
        <w:r>
          <w:t xml:space="preserve"> talk </w:t>
        </w:r>
      </w:ins>
      <w:ins w:id="52" w:author="Aaron Zecchin" w:date="2015-10-30T14:11:00Z">
        <w:r>
          <w:t xml:space="preserve">about consumers and how they induce random loads on the system (i.e. we have to deal with real system demands like taps turning on and off, toilets flushing </w:t>
        </w:r>
        <w:proofErr w:type="spellStart"/>
        <w:r>
          <w:t>etc</w:t>
        </w:r>
        <w:proofErr w:type="spellEnd"/>
        <w:r>
          <w:t xml:space="preserve">, not the idealised smooth </w:t>
        </w:r>
        <w:r>
          <w:lastRenderedPageBreak/>
          <w:t>diurnal demands</w:t>
        </w:r>
      </w:ins>
      <w:ins w:id="53" w:author="Aaron Zecchin" w:date="2015-10-30T14:12:00Z">
        <w:r>
          <w:t>), and so this will impact our control strategy and we will need to investigate this influence</w:t>
        </w:r>
      </w:ins>
    </w:p>
    <w:p w:rsidR="00403EF4" w:rsidRDefault="00403EF4" w:rsidP="00403EF4">
      <w:pPr>
        <w:pStyle w:val="ListParagraph"/>
        <w:numPr>
          <w:ilvl w:val="0"/>
          <w:numId w:val="9"/>
        </w:numPr>
      </w:pPr>
      <w:commentRangeStart w:id="54"/>
      <w:r>
        <w:t>What controller or algorithm is best suited for the real time control of variable speed pumps?</w:t>
      </w:r>
      <w:commentRangeEnd w:id="54"/>
      <w:r w:rsidR="00D04BD8">
        <w:rPr>
          <w:rStyle w:val="CommentReference"/>
        </w:rPr>
        <w:commentReference w:id="54"/>
      </w:r>
    </w:p>
    <w:p w:rsidR="00806D12" w:rsidRPr="004A7833" w:rsidRDefault="00806D12" w:rsidP="001A1D16">
      <w:pPr>
        <w:pStyle w:val="Heading2"/>
      </w:pPr>
      <w:r w:rsidRPr="004A7833">
        <w:t>2.</w:t>
      </w:r>
      <w:r w:rsidR="005D1082" w:rsidRPr="004A7833">
        <w:t>3</w:t>
      </w:r>
      <w:r w:rsidRPr="004A7833">
        <w:t xml:space="preserve"> Project Objective</w:t>
      </w:r>
      <w:r w:rsidR="009D3B67">
        <w:t>s</w:t>
      </w:r>
    </w:p>
    <w:p w:rsidR="009D3B67" w:rsidRDefault="00522AA0" w:rsidP="001A1D16">
      <w:ins w:id="55" w:author="Aaron Zecchin" w:date="2015-10-30T13:20:00Z">
        <w:r>
          <w:t xml:space="preserve">The primary objective of this project is the development and analysis of a framework for the real-time control of variable speed pumps within water distribution </w:t>
        </w:r>
        <w:proofErr w:type="spellStart"/>
        <w:r>
          <w:t>systems.</w:t>
        </w:r>
      </w:ins>
      <w:r w:rsidR="004674B1" w:rsidRPr="00481F3E">
        <w:t>Based</w:t>
      </w:r>
      <w:proofErr w:type="spellEnd"/>
      <w:r w:rsidR="004674B1" w:rsidRPr="00481F3E">
        <w:t xml:space="preserve"> on the previous research conducted, a </w:t>
      </w:r>
      <w:r w:rsidR="009D3B67" w:rsidRPr="00481F3E">
        <w:t>number of key objectives are required to be</w:t>
      </w:r>
      <w:r w:rsidR="004674B1" w:rsidRPr="00481F3E">
        <w:t xml:space="preserve"> overcome</w:t>
      </w:r>
      <w:r w:rsidR="009D3B67" w:rsidRPr="00481F3E">
        <w:t xml:space="preserve"> to insure that the </w:t>
      </w:r>
      <w:r w:rsidR="00481F3E" w:rsidRPr="00481F3E">
        <w:t>research</w:t>
      </w:r>
      <w:r w:rsidR="004674B1" w:rsidRPr="00481F3E">
        <w:t xml:space="preserve"> </w:t>
      </w:r>
      <w:del w:id="56" w:author="Aaron Zecchin" w:date="2015-10-30T13:03:00Z">
        <w:r w:rsidR="004674B1" w:rsidRPr="00481F3E" w:rsidDel="008121A0">
          <w:delText xml:space="preserve">archives </w:delText>
        </w:r>
      </w:del>
      <w:ins w:id="57" w:author="Aaron Zecchin" w:date="2015-10-30T13:03:00Z">
        <w:r w:rsidR="008121A0">
          <w:t>achieves</w:t>
        </w:r>
        <w:r w:rsidR="008121A0" w:rsidRPr="00481F3E">
          <w:t xml:space="preserve"> </w:t>
        </w:r>
      </w:ins>
      <w:r w:rsidR="004674B1" w:rsidRPr="00481F3E">
        <w:t>its final outcome</w:t>
      </w:r>
      <w:r w:rsidR="009D3B67" w:rsidRPr="00481F3E">
        <w:t>.</w:t>
      </w:r>
      <w:r w:rsidR="00481F3E">
        <w:t xml:space="preserve"> This aims of the proposed research</w:t>
      </w:r>
      <w:r w:rsidR="009D3B67">
        <w:t xml:space="preserve"> are to:</w:t>
      </w:r>
    </w:p>
    <w:p w:rsidR="004674B1" w:rsidRDefault="004674B1" w:rsidP="009D3B67">
      <w:pPr>
        <w:pStyle w:val="ListParagraph"/>
        <w:numPr>
          <w:ilvl w:val="0"/>
          <w:numId w:val="6"/>
        </w:numPr>
      </w:pPr>
      <w:commentRangeStart w:id="58"/>
      <w:r>
        <w:t>Investigate the relationship between torque and turbine losses in water pumps to accurately model a typical pump used in a water distribution system.</w:t>
      </w:r>
    </w:p>
    <w:p w:rsidR="009D3B67" w:rsidRDefault="00843990" w:rsidP="009D3B67">
      <w:pPr>
        <w:pStyle w:val="ListParagraph"/>
        <w:numPr>
          <w:ilvl w:val="0"/>
          <w:numId w:val="6"/>
        </w:numPr>
      </w:pPr>
      <w:r>
        <w:t>Construct</w:t>
      </w:r>
      <w:r w:rsidR="009D3B67">
        <w:t xml:space="preserve"> a computer based model which can accurately </w:t>
      </w:r>
      <w:r>
        <w:t>model demands found in typical water distribution systems.</w:t>
      </w:r>
    </w:p>
    <w:p w:rsidR="009D3B67" w:rsidRPr="00FE260F" w:rsidRDefault="00843990" w:rsidP="009D3B67">
      <w:pPr>
        <w:pStyle w:val="ListParagraph"/>
        <w:numPr>
          <w:ilvl w:val="0"/>
          <w:numId w:val="6"/>
        </w:numPr>
      </w:pPr>
      <w:r w:rsidRPr="00FE260F">
        <w:t>Examine how</w:t>
      </w:r>
      <w:r w:rsidR="00FE5146" w:rsidRPr="00FE260F">
        <w:t xml:space="preserve"> system parameters and</w:t>
      </w:r>
      <w:r w:rsidRPr="00FE260F">
        <w:t xml:space="preserve"> sensor location can affect </w:t>
      </w:r>
      <w:r w:rsidR="00FE5146" w:rsidRPr="00FE260F">
        <w:t>controller performance</w:t>
      </w:r>
    </w:p>
    <w:p w:rsidR="00FE5146" w:rsidRPr="00FE260F" w:rsidRDefault="00843990" w:rsidP="009D3B67">
      <w:pPr>
        <w:pStyle w:val="ListParagraph"/>
        <w:numPr>
          <w:ilvl w:val="0"/>
          <w:numId w:val="6"/>
        </w:numPr>
      </w:pPr>
      <w:r w:rsidRPr="00FE260F">
        <w:t>Implement</w:t>
      </w:r>
      <w:r w:rsidR="00FE5146" w:rsidRPr="00FE260F">
        <w:t xml:space="preserve"> various controller </w:t>
      </w:r>
      <w:r w:rsidR="00FE260F">
        <w:t>systems to a simulated model</w:t>
      </w:r>
      <w:r w:rsidR="00FE5146" w:rsidRPr="00FE260F">
        <w:t xml:space="preserve"> to determine the most suitable controller to utilise for</w:t>
      </w:r>
      <w:r w:rsidR="00FE260F">
        <w:t xml:space="preserve"> the real time control of variable speed pumps.</w:t>
      </w:r>
    </w:p>
    <w:p w:rsidR="00843990" w:rsidRDefault="00843990" w:rsidP="009D3B67">
      <w:pPr>
        <w:pStyle w:val="ListParagraph"/>
        <w:numPr>
          <w:ilvl w:val="0"/>
          <w:numId w:val="6"/>
        </w:numPr>
      </w:pPr>
      <w:r w:rsidRPr="00FE260F">
        <w:t>Develop a systematic framework for the implementation</w:t>
      </w:r>
      <w:r>
        <w:t xml:space="preserve"> of real time control in water distribution systems</w:t>
      </w:r>
      <w:commentRangeEnd w:id="58"/>
      <w:r w:rsidR="008121A0">
        <w:rPr>
          <w:rStyle w:val="CommentReference"/>
        </w:rPr>
        <w:commentReference w:id="58"/>
      </w:r>
      <w:r>
        <w:t>.</w:t>
      </w:r>
    </w:p>
    <w:p w:rsidR="00806D12" w:rsidRPr="004A7833" w:rsidRDefault="00806D12" w:rsidP="001A1D16">
      <w:pPr>
        <w:pStyle w:val="Heading2"/>
      </w:pPr>
      <w:r w:rsidRPr="004A7833">
        <w:t>2.</w:t>
      </w:r>
      <w:r w:rsidR="005D1082" w:rsidRPr="004A7833">
        <w:t>4</w:t>
      </w:r>
      <w:r w:rsidRPr="004A7833">
        <w:t xml:space="preserve"> Significance</w:t>
      </w:r>
    </w:p>
    <w:p w:rsidR="00806D12" w:rsidRDefault="0032442A" w:rsidP="001A1D16">
      <w:r>
        <w:t xml:space="preserve">Using real time control techniques for pump and plant operation have been widely used amongst the electrical and mechanical fields, particularly within the last decade. </w:t>
      </w:r>
      <w:r w:rsidR="00771557">
        <w:t xml:space="preserve">An example of such </w:t>
      </w:r>
      <w:r w:rsidR="00771557" w:rsidRPr="00652741">
        <w:t xml:space="preserve">implementation is documented by Wang and Ma (2009) where by PI controllers were used in conjunction with variable speed pumps and heat exchanges to maintain a high rise building temperature. This method was tested against the typical scheduling method and found to provide power savings between 12.7% and 32.4% depending on season conditions. Other examples of real time control is </w:t>
      </w:r>
      <w:del w:id="59" w:author="Aaron Zecchin" w:date="2015-10-30T13:06:00Z">
        <w:r w:rsidR="00771557" w:rsidRPr="00652741" w:rsidDel="002711EE">
          <w:delText xml:space="preserve">favourable was for use </w:delText>
        </w:r>
      </w:del>
      <w:r w:rsidR="00771557" w:rsidRPr="00652741">
        <w:t>with wind generators (</w:t>
      </w:r>
      <w:proofErr w:type="spellStart"/>
      <w:r w:rsidR="00771557" w:rsidRPr="00652741">
        <w:t>Deraz</w:t>
      </w:r>
      <w:proofErr w:type="spellEnd"/>
      <w:r w:rsidR="00771557" w:rsidRPr="00652741">
        <w:t>, 2013) and hydroelectric plans (</w:t>
      </w:r>
      <w:proofErr w:type="spellStart"/>
      <w:r w:rsidR="00BD25DC" w:rsidRPr="00652741">
        <w:t>Rajagopal</w:t>
      </w:r>
      <w:proofErr w:type="spellEnd"/>
      <w:r w:rsidR="00BD25DC" w:rsidRPr="00652741">
        <w:t>,</w:t>
      </w:r>
      <w:r w:rsidR="00771557" w:rsidRPr="00652741">
        <w:t xml:space="preserve"> 2010) and </w:t>
      </w:r>
      <w:del w:id="60" w:author="Aaron Zecchin" w:date="2015-10-30T13:06:00Z">
        <w:r w:rsidR="00771557" w:rsidRPr="00652741" w:rsidDel="002711EE">
          <w:delText xml:space="preserve">was </w:delText>
        </w:r>
      </w:del>
      <w:ins w:id="61" w:author="Aaron Zecchin" w:date="2015-10-30T13:06:00Z">
        <w:r w:rsidR="002711EE">
          <w:t>where it was</w:t>
        </w:r>
        <w:r w:rsidR="002711EE" w:rsidRPr="00652741">
          <w:t xml:space="preserve"> </w:t>
        </w:r>
      </w:ins>
      <w:r w:rsidR="00771557" w:rsidRPr="00652741">
        <w:t>used to minimise large changes and maintaining desired outputs while maximising efficiency.</w:t>
      </w:r>
    </w:p>
    <w:p w:rsidR="00DA16A0" w:rsidRPr="00652741" w:rsidRDefault="00FF30AE" w:rsidP="001A1D16">
      <w:r w:rsidRPr="00652741">
        <w:t>R</w:t>
      </w:r>
      <w:r w:rsidR="00771557" w:rsidRPr="00652741">
        <w:t xml:space="preserve">eal time control has provided </w:t>
      </w:r>
      <w:del w:id="62" w:author="Aaron Zecchin" w:date="2015-10-30T13:07:00Z">
        <w:r w:rsidRPr="00652741" w:rsidDel="002711EE">
          <w:delText xml:space="preserve">too </w:delText>
        </w:r>
      </w:del>
      <w:r w:rsidRPr="00652741">
        <w:t>many advantages to</w:t>
      </w:r>
      <w:r w:rsidR="00771557" w:rsidRPr="00652741">
        <w:t xml:space="preserve"> other </w:t>
      </w:r>
      <w:proofErr w:type="gramStart"/>
      <w:r w:rsidR="00771557" w:rsidRPr="00652741">
        <w:t>industries,</w:t>
      </w:r>
      <w:proofErr w:type="gramEnd"/>
      <w:r w:rsidR="00771557" w:rsidRPr="00652741">
        <w:t xml:space="preserve"> </w:t>
      </w:r>
      <w:r w:rsidR="00D13820" w:rsidRPr="00652741">
        <w:t>the translation</w:t>
      </w:r>
      <w:r w:rsidRPr="00652741">
        <w:t xml:space="preserve"> </w:t>
      </w:r>
      <w:r w:rsidR="00D13820" w:rsidRPr="00652741">
        <w:t xml:space="preserve">into water engineering has become an </w:t>
      </w:r>
      <w:r w:rsidRPr="00652741">
        <w:t>important</w:t>
      </w:r>
      <w:r w:rsidR="00D13820" w:rsidRPr="00652741">
        <w:t xml:space="preserve"> area of interest. Due to the nature of application to the water engineering field, only limited </w:t>
      </w:r>
      <w:r w:rsidRPr="00652741">
        <w:t>research</w:t>
      </w:r>
      <w:r w:rsidR="00D13820" w:rsidRPr="00652741">
        <w:t xml:space="preserve"> has been conducted over the last few years. A case where real time control has been implemented for pumps in a WDS is presented by van de </w:t>
      </w:r>
      <w:proofErr w:type="spellStart"/>
      <w:r w:rsidR="00D13820" w:rsidRPr="00652741">
        <w:t>Vaart</w:t>
      </w:r>
      <w:proofErr w:type="spellEnd"/>
      <w:r w:rsidR="00D13820" w:rsidRPr="00652741">
        <w:t xml:space="preserve"> </w:t>
      </w:r>
      <w:ins w:id="63" w:author="Aaron Zecchin" w:date="2015-10-30T13:07:00Z">
        <w:r w:rsidR="002711EE">
          <w:t>(</w:t>
        </w:r>
      </w:ins>
      <w:del w:id="64" w:author="Aaron Zecchin" w:date="2015-10-30T13:07:00Z">
        <w:r w:rsidR="00D13820" w:rsidRPr="00652741" w:rsidDel="002711EE">
          <w:delText xml:space="preserve">in </w:delText>
        </w:r>
      </w:del>
      <w:r w:rsidR="00D13820" w:rsidRPr="00652741">
        <w:t>2007</w:t>
      </w:r>
      <w:ins w:id="65" w:author="Aaron Zecchin" w:date="2015-10-30T13:07:00Z">
        <w:r w:rsidR="002711EE">
          <w:t>)</w:t>
        </w:r>
      </w:ins>
      <w:r w:rsidR="00D13820" w:rsidRPr="00652741">
        <w:t xml:space="preserve"> where three controllers with different input values were </w:t>
      </w:r>
      <w:r w:rsidR="00DA16A0" w:rsidRPr="00652741">
        <w:t>designed</w:t>
      </w:r>
      <w:r w:rsidR="00D13820" w:rsidRPr="00652741">
        <w:t xml:space="preserve"> in a cascade formation to vary pump output. In addition to this controller setup being complex, the system is still </w:t>
      </w:r>
      <w:r w:rsidR="00DA16A0" w:rsidRPr="00652741">
        <w:t>susceptible</w:t>
      </w:r>
      <w:r w:rsidR="00D13820" w:rsidRPr="00652741">
        <w:t xml:space="preserve"> to instabilities and may take up to several minutes to stabilise during a transient event. </w:t>
      </w:r>
    </w:p>
    <w:p w:rsidR="00771557" w:rsidRPr="004A7833" w:rsidRDefault="00D13820" w:rsidP="001A1D16">
      <w:r w:rsidRPr="00652741">
        <w:t xml:space="preserve">A further example of this is simulations conducted by Ding and Cao (2010) </w:t>
      </w:r>
      <w:del w:id="66" w:author="Aaron Zecchin" w:date="2015-10-30T13:07:00Z">
        <w:r w:rsidRPr="00652741" w:rsidDel="002711EE">
          <w:delText xml:space="preserve">in </w:delText>
        </w:r>
      </w:del>
      <w:r w:rsidRPr="00652741">
        <w:t xml:space="preserve">which required a pump to ensure constant pressure was maintained in the simulated water </w:t>
      </w:r>
      <w:r w:rsidR="00E32B11" w:rsidRPr="00652741">
        <w:t>distribution</w:t>
      </w:r>
      <w:r w:rsidRPr="00652741">
        <w:t xml:space="preserve"> system. </w:t>
      </w:r>
      <w:r w:rsidR="00A43056" w:rsidRPr="00652741">
        <w:t>The controllers used were able to provide a constant pressure in the system however no correlations between the system and controller types were define</w:t>
      </w:r>
      <w:ins w:id="67" w:author="Aaron Zecchin" w:date="2015-10-30T13:08:00Z">
        <w:r w:rsidR="002711EE">
          <w:t>d</w:t>
        </w:r>
      </w:ins>
      <w:r w:rsidR="00A43056" w:rsidRPr="00652741">
        <w:t xml:space="preserve">. </w:t>
      </w:r>
      <w:r w:rsidRPr="00652741">
        <w:t>Th</w:t>
      </w:r>
      <w:del w:id="68" w:author="Aaron Zecchin" w:date="2015-10-30T13:08:00Z">
        <w:r w:rsidRPr="00652741" w:rsidDel="002711EE">
          <w:delText>e paper</w:delText>
        </w:r>
        <w:r w:rsidR="00A43056" w:rsidRPr="00652741" w:rsidDel="002711EE">
          <w:delText xml:space="preserve"> </w:delText>
        </w:r>
      </w:del>
      <w:ins w:id="69" w:author="Aaron Zecchin" w:date="2015-10-30T13:08:00Z">
        <w:r w:rsidR="002711EE">
          <w:t xml:space="preserve">is work </w:t>
        </w:r>
      </w:ins>
      <w:r w:rsidR="00A43056" w:rsidRPr="00652741">
        <w:t>also</w:t>
      </w:r>
      <w:r w:rsidRPr="00652741">
        <w:t xml:space="preserve"> outlined a number of issues which the controller had to overcome and include; </w:t>
      </w:r>
      <w:r w:rsidR="00A43056" w:rsidRPr="00652741">
        <w:t xml:space="preserve">the presence of </w:t>
      </w:r>
      <w:r w:rsidRPr="00652741">
        <w:t>transients</w:t>
      </w:r>
      <w:r w:rsidRPr="00A43056">
        <w:t xml:space="preserve">, </w:t>
      </w:r>
      <w:r w:rsidR="00667903" w:rsidRPr="00A43056">
        <w:t>non-linearity</w:t>
      </w:r>
      <w:r w:rsidRPr="00A43056">
        <w:t xml:space="preserve">, delays, controller tuning, pump starting frequencies and </w:t>
      </w:r>
      <w:r w:rsidR="007302AD" w:rsidRPr="00A43056">
        <w:t>oscillations</w:t>
      </w:r>
      <w:r w:rsidRPr="00A43056">
        <w:t xml:space="preserve">. </w:t>
      </w:r>
    </w:p>
    <w:p w:rsidR="00806D12" w:rsidRDefault="000102DE" w:rsidP="001A1D16">
      <w:r>
        <w:t xml:space="preserve">As seen in the literature presented, the real time control of pumps is a significant improvement over the scheduling method commonly implemented. Such control strategies are able to ensure demands </w:t>
      </w:r>
      <w:r>
        <w:lastRenderedPageBreak/>
        <w:t xml:space="preserve">are met while also provided large energy and cost savings to other fields. Due to </w:t>
      </w:r>
      <w:r w:rsidRPr="00310E63">
        <w:t>these improvements</w:t>
      </w:r>
      <w:r>
        <w:t xml:space="preserve">, research into applying such method to water </w:t>
      </w:r>
      <w:r w:rsidR="00310E63">
        <w:t>distribution</w:t>
      </w:r>
      <w:r>
        <w:t xml:space="preserve"> systems have </w:t>
      </w:r>
      <w:r w:rsidR="0012305E">
        <w:t xml:space="preserve">received increasing </w:t>
      </w:r>
      <w:r w:rsidR="00310E63">
        <w:t>attention</w:t>
      </w:r>
      <w:r w:rsidR="0012305E">
        <w:t xml:space="preserve">. However, a number of gaps are still present in the </w:t>
      </w:r>
      <w:r w:rsidR="00FD41E6">
        <w:t>literature</w:t>
      </w:r>
      <w:r w:rsidR="0012305E">
        <w:t xml:space="preserve"> and include:</w:t>
      </w:r>
    </w:p>
    <w:p w:rsidR="0012305E" w:rsidRDefault="0012305E" w:rsidP="0012305E">
      <w:pPr>
        <w:pStyle w:val="ListParagraph"/>
        <w:numPr>
          <w:ilvl w:val="0"/>
          <w:numId w:val="7"/>
        </w:numPr>
      </w:pPr>
      <w:r>
        <w:t xml:space="preserve">Currently no defined controller or controller tuning to maximise performance of </w:t>
      </w:r>
      <w:r w:rsidR="00FD41E6">
        <w:t xml:space="preserve">pumps in the event of </w:t>
      </w:r>
      <w:r>
        <w:t>trans</w:t>
      </w:r>
      <w:r w:rsidR="00310E63">
        <w:t>ient conditions.</w:t>
      </w:r>
    </w:p>
    <w:p w:rsidR="0012305E" w:rsidRDefault="0012305E" w:rsidP="0012305E">
      <w:pPr>
        <w:pStyle w:val="ListParagraph"/>
        <w:numPr>
          <w:ilvl w:val="0"/>
          <w:numId w:val="7"/>
        </w:numPr>
      </w:pPr>
      <w:r>
        <w:t xml:space="preserve">There is no </w:t>
      </w:r>
      <w:r w:rsidR="00310E63">
        <w:t>correlation</w:t>
      </w:r>
      <w:r>
        <w:t xml:space="preserve"> between controller parameters and </w:t>
      </w:r>
      <w:r w:rsidR="00310E63">
        <w:t>system parameters of a water disturbing system.</w:t>
      </w:r>
    </w:p>
    <w:p w:rsidR="0012305E" w:rsidRDefault="0012305E" w:rsidP="0012305E">
      <w:pPr>
        <w:pStyle w:val="ListParagraph"/>
        <w:numPr>
          <w:ilvl w:val="0"/>
          <w:numId w:val="7"/>
        </w:numPr>
      </w:pPr>
      <w:r>
        <w:t xml:space="preserve">There is no defined method of prevention </w:t>
      </w:r>
      <w:r w:rsidR="00362DED">
        <w:t xml:space="preserve">for </w:t>
      </w:r>
      <w:r>
        <w:t>transients caused by the pumping in reaction to an origina</w:t>
      </w:r>
      <w:r w:rsidR="00310E63">
        <w:t>l transients</w:t>
      </w:r>
    </w:p>
    <w:p w:rsidR="002F0E3B" w:rsidRDefault="002F0E3B" w:rsidP="0012305E">
      <w:pPr>
        <w:pStyle w:val="ListParagraph"/>
        <w:numPr>
          <w:ilvl w:val="0"/>
          <w:numId w:val="7"/>
        </w:numPr>
      </w:pPr>
      <w:r>
        <w:t>There is no defined method for improving system performance of such systems.</w:t>
      </w:r>
    </w:p>
    <w:p w:rsidR="00806D12" w:rsidRPr="004A7833" w:rsidRDefault="00806D12" w:rsidP="001A1D16">
      <w:pPr>
        <w:pStyle w:val="Heading2"/>
      </w:pPr>
      <w:r w:rsidRPr="004A7833">
        <w:t>2.</w:t>
      </w:r>
      <w:r w:rsidR="005D1082" w:rsidRPr="004A7833">
        <w:t>5</w:t>
      </w:r>
      <w:r w:rsidR="00931E3E">
        <w:t xml:space="preserve"> </w:t>
      </w:r>
      <w:r w:rsidR="00162C1A" w:rsidRPr="004A7833">
        <w:t>Theoretical framework and methods</w:t>
      </w:r>
    </w:p>
    <w:p w:rsidR="002F0E3B" w:rsidRDefault="002F0E3B" w:rsidP="001A1D16">
      <w:commentRangeStart w:id="70"/>
      <w:r>
        <w:t>As I have been conducting research on such project over the course of my Honours Research project, some initial concepts and a simplified model ha</w:t>
      </w:r>
      <w:r w:rsidR="00651BC1">
        <w:t>s</w:t>
      </w:r>
      <w:r>
        <w:t xml:space="preserve"> </w:t>
      </w:r>
      <w:r w:rsidRPr="00651BC1">
        <w:t xml:space="preserve">been </w:t>
      </w:r>
      <w:r w:rsidR="00651BC1" w:rsidRPr="00651BC1">
        <w:t>developed</w:t>
      </w:r>
      <w:r w:rsidRPr="00651BC1">
        <w:t>. Additionally, a number of controllers and relationships have been made but require further advancements to the model and additional testing. With the base model in place the following methods</w:t>
      </w:r>
      <w:r>
        <w:t xml:space="preserve"> need to be completed:</w:t>
      </w:r>
      <w:commentRangeEnd w:id="70"/>
      <w:r w:rsidR="0042183A">
        <w:rPr>
          <w:rStyle w:val="CommentReference"/>
        </w:rPr>
        <w:commentReference w:id="70"/>
      </w:r>
    </w:p>
    <w:p w:rsidR="002F0E3B" w:rsidRDefault="002F0E3B" w:rsidP="002F0E3B">
      <w:pPr>
        <w:pStyle w:val="ListParagraph"/>
        <w:numPr>
          <w:ilvl w:val="0"/>
          <w:numId w:val="8"/>
        </w:numPr>
      </w:pPr>
      <w:r>
        <w:t>Implement a functional pump model which accounts for inertial forces and losses.</w:t>
      </w:r>
    </w:p>
    <w:p w:rsidR="002F0E3B" w:rsidRDefault="002F0E3B" w:rsidP="002F0E3B">
      <w:pPr>
        <w:pStyle w:val="ListParagraph"/>
        <w:numPr>
          <w:ilvl w:val="0"/>
          <w:numId w:val="8"/>
        </w:numPr>
      </w:pPr>
      <w:r>
        <w:t xml:space="preserve">Compare how the system performance </w:t>
      </w:r>
      <w:r w:rsidR="00CF0F03">
        <w:t xml:space="preserve">varies when using the pump model which </w:t>
      </w:r>
      <w:del w:id="72" w:author="Aaron Zecchin" w:date="2015-10-30T13:09:00Z">
        <w:r w:rsidR="00CF0F03" w:rsidDel="002711EE">
          <w:delText xml:space="preserve">utilised </w:delText>
        </w:r>
      </w:del>
      <w:ins w:id="73" w:author="Aaron Zecchin" w:date="2015-10-30T13:09:00Z">
        <w:r w:rsidR="002711EE">
          <w:t xml:space="preserve">utilises </w:t>
        </w:r>
      </w:ins>
      <w:r w:rsidR="00CF0F03">
        <w:t>torque as the control parameter</w:t>
      </w:r>
      <w:del w:id="74" w:author="Aaron Zecchin" w:date="2015-10-30T13:09:00Z">
        <w:r w:rsidR="00CF0F03" w:rsidDel="002711EE">
          <w:delText>s</w:delText>
        </w:r>
      </w:del>
      <w:r w:rsidR="00CF0F03">
        <w:t>.</w:t>
      </w:r>
    </w:p>
    <w:p w:rsidR="002F0E3B" w:rsidRDefault="00CF0F03" w:rsidP="002F0E3B">
      <w:pPr>
        <w:pStyle w:val="ListParagraph"/>
        <w:numPr>
          <w:ilvl w:val="0"/>
          <w:numId w:val="8"/>
        </w:numPr>
      </w:pPr>
      <w:r>
        <w:t>C</w:t>
      </w:r>
      <w:r w:rsidR="002F0E3B">
        <w:t xml:space="preserve">reate a </w:t>
      </w:r>
      <w:r>
        <w:t>simulated</w:t>
      </w:r>
      <w:r w:rsidR="002F0E3B">
        <w:t xml:space="preserve"> water distribution system which can accurately represent a typical water distribution system found in most cities.</w:t>
      </w:r>
    </w:p>
    <w:p w:rsidR="00CF0F03" w:rsidRDefault="00CF0F03" w:rsidP="00561E01">
      <w:pPr>
        <w:pStyle w:val="ListParagraph"/>
        <w:numPr>
          <w:ilvl w:val="0"/>
          <w:numId w:val="8"/>
        </w:numPr>
      </w:pPr>
      <w:r>
        <w:t>Conduct a sensitivity analysis for various system sizes, properties and sensor locations.</w:t>
      </w:r>
    </w:p>
    <w:p w:rsidR="00CF0F03" w:rsidRDefault="00CF0F03" w:rsidP="00CF0F03">
      <w:pPr>
        <w:pStyle w:val="ListParagraph"/>
        <w:numPr>
          <w:ilvl w:val="0"/>
          <w:numId w:val="8"/>
        </w:numPr>
      </w:pPr>
      <w:r>
        <w:t>Investigate a range of pre-existing control strategies and controllers typically used in real time control.</w:t>
      </w:r>
    </w:p>
    <w:p w:rsidR="00CF0F03" w:rsidRDefault="00CF0F03" w:rsidP="00CF0F03">
      <w:pPr>
        <w:pStyle w:val="ListParagraph"/>
        <w:numPr>
          <w:ilvl w:val="0"/>
          <w:numId w:val="8"/>
        </w:numPr>
      </w:pPr>
      <w:r>
        <w:t>Develop a controller algorithm and sensor combination which is best suited for a pump when applied in a water distribution system.</w:t>
      </w:r>
    </w:p>
    <w:p w:rsidR="003C0BDE" w:rsidRDefault="003C0BDE" w:rsidP="001A1D16"/>
    <w:p w:rsidR="003C0BDE" w:rsidRDefault="003C0BDE" w:rsidP="001A1D16">
      <w:pPr>
        <w:sectPr w:rsidR="003C0BDE" w:rsidSect="007A4436">
          <w:footerReference w:type="default" r:id="rId10"/>
          <w:pgSz w:w="11906" w:h="16838"/>
          <w:pgMar w:top="1440" w:right="1440" w:bottom="1440" w:left="1440" w:header="708" w:footer="708" w:gutter="0"/>
          <w:cols w:space="708"/>
          <w:docGrid w:linePitch="360"/>
        </w:sectPr>
      </w:pPr>
    </w:p>
    <w:p w:rsidR="00806D12" w:rsidRPr="004A7833" w:rsidRDefault="00806D12" w:rsidP="00A1293A">
      <w:pPr>
        <w:pStyle w:val="Heading1"/>
      </w:pPr>
      <w:r w:rsidRPr="004A7833">
        <w:lastRenderedPageBreak/>
        <w:t>3. Research Plan</w:t>
      </w:r>
    </w:p>
    <w:p w:rsidR="00806D12" w:rsidRDefault="00FE6BFF" w:rsidP="001A1D16">
      <w:r>
        <w:t>The research would span over a duration of three years and aims to follow the timeline outlined in the chart below.</w:t>
      </w:r>
    </w:p>
    <w:p w:rsidR="00FE6BFF" w:rsidRDefault="00FE6BFF" w:rsidP="001A1D16"/>
    <w:p w:rsidR="00667903" w:rsidRDefault="003C0BDE" w:rsidP="00A6225A">
      <w:pPr>
        <w:jc w:val="center"/>
      </w:pPr>
      <w:r w:rsidRPr="003C0BDE">
        <w:rPr>
          <w:noProof/>
          <w:lang w:eastAsia="en-AU"/>
        </w:rPr>
        <w:drawing>
          <wp:inline distT="0" distB="0" distL="0" distR="0">
            <wp:extent cx="9251950" cy="30729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0" cy="3072945"/>
                    </a:xfrm>
                    <a:prstGeom prst="rect">
                      <a:avLst/>
                    </a:prstGeom>
                    <a:noFill/>
                    <a:ln>
                      <a:noFill/>
                    </a:ln>
                  </pic:spPr>
                </pic:pic>
              </a:graphicData>
            </a:graphic>
          </wp:inline>
        </w:drawing>
      </w:r>
    </w:p>
    <w:p w:rsidR="00667903" w:rsidRDefault="00667903" w:rsidP="001A1D16"/>
    <w:p w:rsidR="00667903" w:rsidRDefault="00667903" w:rsidP="001A1D16"/>
    <w:p w:rsidR="00667903" w:rsidRDefault="00667903" w:rsidP="001A1D16"/>
    <w:p w:rsidR="00667903" w:rsidRDefault="00667903" w:rsidP="001A1D16"/>
    <w:p w:rsidR="003C0BDE" w:rsidRDefault="003C0BDE" w:rsidP="001A1D16">
      <w:pPr>
        <w:sectPr w:rsidR="003C0BDE" w:rsidSect="003C0BDE">
          <w:pgSz w:w="16838" w:h="11906" w:orient="landscape"/>
          <w:pgMar w:top="1134" w:right="1134" w:bottom="1134" w:left="1134" w:header="708" w:footer="708" w:gutter="0"/>
          <w:cols w:space="708"/>
          <w:docGrid w:linePitch="360"/>
        </w:sectPr>
      </w:pPr>
    </w:p>
    <w:p w:rsidR="00806D12" w:rsidRDefault="00806D12" w:rsidP="001A1D16">
      <w:pPr>
        <w:pStyle w:val="Heading1"/>
      </w:pPr>
      <w:r w:rsidRPr="004A7833">
        <w:lastRenderedPageBreak/>
        <w:t>4. References</w:t>
      </w:r>
    </w:p>
    <w:p w:rsidR="00652741" w:rsidRDefault="00652741" w:rsidP="00652741">
      <w:pPr>
        <w:autoSpaceDE w:val="0"/>
        <w:autoSpaceDN w:val="0"/>
        <w:adjustRightInd w:val="0"/>
        <w:spacing w:after="0" w:line="240" w:lineRule="auto"/>
        <w:jc w:val="left"/>
        <w:rPr>
          <w:rFonts w:ascii="Times New Roman" w:hAnsi="Times New Roman" w:cs="Times New Roman"/>
        </w:rPr>
      </w:pPr>
    </w:p>
    <w:p w:rsidR="00652741" w:rsidRPr="00FE08F9" w:rsidRDefault="00652741" w:rsidP="00FE08F9">
      <w:pPr>
        <w:autoSpaceDE w:val="0"/>
        <w:autoSpaceDN w:val="0"/>
        <w:adjustRightInd w:val="0"/>
        <w:spacing w:after="0" w:line="240" w:lineRule="auto"/>
        <w:jc w:val="left"/>
      </w:pPr>
      <w:r w:rsidRPr="00FE08F9">
        <w:t xml:space="preserve">Anil </w:t>
      </w:r>
      <w:proofErr w:type="spellStart"/>
      <w:r w:rsidRPr="00FE08F9">
        <w:t>Naik</w:t>
      </w:r>
      <w:proofErr w:type="gramStart"/>
      <w:r w:rsidRPr="00FE08F9">
        <w:t>,K</w:t>
      </w:r>
      <w:proofErr w:type="spellEnd"/>
      <w:proofErr w:type="gramEnd"/>
      <w:r w:rsidRPr="00FE08F9">
        <w:t xml:space="preserve">, </w:t>
      </w:r>
      <w:proofErr w:type="spellStart"/>
      <w:r w:rsidRPr="00FE08F9">
        <w:t>Srikanth.P</w:t>
      </w:r>
      <w:proofErr w:type="spellEnd"/>
      <w:r w:rsidRPr="00FE08F9">
        <w:t>, Pankaj Negi, 2012. IMC Tuned PID Governor Controller for Hydro Power Plant</w:t>
      </w:r>
      <w:r w:rsidR="00FE08F9" w:rsidRPr="00FE08F9">
        <w:t xml:space="preserve"> </w:t>
      </w:r>
      <w:r w:rsidRPr="00FE08F9">
        <w:t xml:space="preserve">with Water Hammer Effect. </w:t>
      </w:r>
      <w:r w:rsidRPr="00FE08F9">
        <w:rPr>
          <w:i/>
          <w:iCs/>
        </w:rPr>
        <w:t>Procedia Technology</w:t>
      </w:r>
      <w:r w:rsidRPr="00FE08F9">
        <w:t>, 4, 845- 853.</w:t>
      </w:r>
    </w:p>
    <w:p w:rsidR="00FE08F9" w:rsidRPr="00FE08F9" w:rsidRDefault="00FE08F9" w:rsidP="00FE08F9">
      <w:pPr>
        <w:autoSpaceDE w:val="0"/>
        <w:autoSpaceDN w:val="0"/>
        <w:adjustRightInd w:val="0"/>
        <w:spacing w:after="0" w:line="240" w:lineRule="auto"/>
        <w:jc w:val="left"/>
      </w:pPr>
    </w:p>
    <w:p w:rsidR="00FE08F9" w:rsidRPr="00FE08F9" w:rsidRDefault="00FE08F9" w:rsidP="00FE08F9">
      <w:pPr>
        <w:autoSpaceDE w:val="0"/>
        <w:autoSpaceDN w:val="0"/>
        <w:adjustRightInd w:val="0"/>
        <w:spacing w:after="0" w:line="240" w:lineRule="auto"/>
        <w:jc w:val="left"/>
        <w:rPr>
          <w:i/>
          <w:iCs/>
        </w:rPr>
      </w:pPr>
      <w:proofErr w:type="spellStart"/>
      <w:r w:rsidRPr="00FE08F9">
        <w:t>Deraz</w:t>
      </w:r>
      <w:proofErr w:type="spellEnd"/>
      <w:r w:rsidRPr="00FE08F9">
        <w:t xml:space="preserve">. S.A, Abdel Kader. F.E 2013. </w:t>
      </w:r>
      <w:r w:rsidRPr="00FE08F9">
        <w:rPr>
          <w:i/>
          <w:iCs/>
        </w:rPr>
        <w:t>A new control strategy for a stand-alone self-excited induction</w:t>
      </w:r>
    </w:p>
    <w:p w:rsidR="00FE08F9" w:rsidRPr="00FE08F9" w:rsidRDefault="00FE08F9" w:rsidP="00FE08F9">
      <w:proofErr w:type="gramStart"/>
      <w:r w:rsidRPr="00FE08F9">
        <w:rPr>
          <w:i/>
          <w:iCs/>
        </w:rPr>
        <w:t>generator</w:t>
      </w:r>
      <w:proofErr w:type="gramEnd"/>
      <w:r w:rsidRPr="00FE08F9">
        <w:rPr>
          <w:i/>
          <w:iCs/>
        </w:rPr>
        <w:t xml:space="preserve"> driven by a variable speed wind turbine</w:t>
      </w:r>
      <w:r w:rsidRPr="00FE08F9">
        <w:t>. Renewable Energy, Vol.51, 263 - 273.</w:t>
      </w:r>
    </w:p>
    <w:p w:rsidR="00FE08F9" w:rsidRPr="00FE08F9" w:rsidRDefault="00FE08F9" w:rsidP="00FE08F9">
      <w:pPr>
        <w:autoSpaceDE w:val="0"/>
        <w:autoSpaceDN w:val="0"/>
        <w:adjustRightInd w:val="0"/>
        <w:spacing w:after="0" w:line="240" w:lineRule="auto"/>
        <w:jc w:val="left"/>
      </w:pPr>
    </w:p>
    <w:p w:rsidR="00652741" w:rsidRPr="00FE08F9" w:rsidRDefault="00652741" w:rsidP="00652741">
      <w:pPr>
        <w:autoSpaceDE w:val="0"/>
        <w:autoSpaceDN w:val="0"/>
        <w:adjustRightInd w:val="0"/>
        <w:spacing w:after="0" w:line="240" w:lineRule="auto"/>
        <w:jc w:val="left"/>
        <w:rPr>
          <w:i/>
          <w:iCs/>
        </w:rPr>
      </w:pPr>
      <w:r w:rsidRPr="00FE08F9">
        <w:t xml:space="preserve">Ding C, Cao L 2010. Self-adaptive Fuzzy PID Controller for Water Supply System. </w:t>
      </w:r>
      <w:r w:rsidRPr="00FE08F9">
        <w:rPr>
          <w:i/>
          <w:iCs/>
        </w:rPr>
        <w:t>In International</w:t>
      </w:r>
    </w:p>
    <w:p w:rsidR="00652741" w:rsidRPr="00FE08F9" w:rsidRDefault="00652741" w:rsidP="00FE08F9">
      <w:pPr>
        <w:autoSpaceDE w:val="0"/>
        <w:autoSpaceDN w:val="0"/>
        <w:adjustRightInd w:val="0"/>
        <w:spacing w:after="0" w:line="240" w:lineRule="auto"/>
        <w:jc w:val="left"/>
      </w:pPr>
      <w:r w:rsidRPr="00FE08F9">
        <w:rPr>
          <w:i/>
          <w:iCs/>
        </w:rPr>
        <w:t>Conference on Measuring Technology and Mechatronics Automation</w:t>
      </w:r>
      <w:r w:rsidRPr="00FE08F9">
        <w:t xml:space="preserve">. China, 2010. China: </w:t>
      </w:r>
      <w:proofErr w:type="gramStart"/>
      <w:r w:rsidRPr="00FE08F9">
        <w:t xml:space="preserve">IEEE </w:t>
      </w:r>
      <w:r w:rsidR="00FE08F9" w:rsidRPr="00FE08F9">
        <w:t xml:space="preserve"> C</w:t>
      </w:r>
      <w:r w:rsidRPr="00FE08F9">
        <w:t>omputer</w:t>
      </w:r>
      <w:proofErr w:type="gramEnd"/>
      <w:r w:rsidR="00FE08F9" w:rsidRPr="00FE08F9">
        <w:t xml:space="preserve"> </w:t>
      </w:r>
      <w:r w:rsidRPr="00FE08F9">
        <w:t>Society. 311 - 314.</w:t>
      </w:r>
    </w:p>
    <w:p w:rsidR="00FE08F9" w:rsidRPr="00FE08F9" w:rsidRDefault="00FE08F9" w:rsidP="00FE08F9">
      <w:pPr>
        <w:autoSpaceDE w:val="0"/>
        <w:autoSpaceDN w:val="0"/>
        <w:adjustRightInd w:val="0"/>
        <w:spacing w:after="0" w:line="240" w:lineRule="auto"/>
        <w:jc w:val="left"/>
      </w:pPr>
    </w:p>
    <w:p w:rsidR="00652741" w:rsidRPr="00FE08F9" w:rsidRDefault="00652741" w:rsidP="00FE08F9">
      <w:pPr>
        <w:autoSpaceDE w:val="0"/>
        <w:autoSpaceDN w:val="0"/>
        <w:adjustRightInd w:val="0"/>
        <w:spacing w:after="0" w:line="240" w:lineRule="auto"/>
        <w:jc w:val="left"/>
      </w:pPr>
      <w:r w:rsidRPr="00FE08F9">
        <w:t xml:space="preserve">Hang, C.C, 2004. Smith Predictor and its Modifications. </w:t>
      </w:r>
      <w:r w:rsidRPr="00FE08F9">
        <w:rPr>
          <w:i/>
          <w:iCs/>
        </w:rPr>
        <w:t>Smith Predictor and its Modifications</w:t>
      </w:r>
      <w:r w:rsidRPr="00FE08F9">
        <w:t xml:space="preserve">, Vol. </w:t>
      </w:r>
      <w:r w:rsidR="00FE08F9" w:rsidRPr="00FE08F9">
        <w:t>2</w:t>
      </w:r>
      <w:r w:rsidRPr="00FE08F9">
        <w:t>, 1-5.</w:t>
      </w:r>
    </w:p>
    <w:p w:rsidR="00FE08F9" w:rsidRPr="00FE08F9" w:rsidRDefault="00FE08F9" w:rsidP="00FE08F9">
      <w:pPr>
        <w:autoSpaceDE w:val="0"/>
        <w:autoSpaceDN w:val="0"/>
        <w:adjustRightInd w:val="0"/>
        <w:spacing w:after="0" w:line="240" w:lineRule="auto"/>
        <w:jc w:val="left"/>
      </w:pPr>
    </w:p>
    <w:p w:rsidR="00FE08F9" w:rsidRPr="00FE08F9" w:rsidRDefault="00FE08F9" w:rsidP="00FE08F9">
      <w:pPr>
        <w:autoSpaceDE w:val="0"/>
        <w:autoSpaceDN w:val="0"/>
        <w:adjustRightInd w:val="0"/>
        <w:spacing w:after="0" w:line="240" w:lineRule="auto"/>
        <w:jc w:val="left"/>
      </w:pPr>
      <w:r w:rsidRPr="00FE08F9">
        <w:t xml:space="preserve">Rajagopal. V, </w:t>
      </w:r>
      <w:proofErr w:type="spellStart"/>
      <w:r w:rsidRPr="00FE08F9">
        <w:t>Singh.B</w:t>
      </w:r>
      <w:proofErr w:type="spellEnd"/>
      <w:r w:rsidRPr="00FE08F9">
        <w:t xml:space="preserve">, </w:t>
      </w:r>
      <w:proofErr w:type="spellStart"/>
      <w:r w:rsidRPr="00FE08F9">
        <w:t>Kasal.G.K</w:t>
      </w:r>
      <w:proofErr w:type="spellEnd"/>
      <w:r w:rsidRPr="00FE08F9">
        <w:t xml:space="preserve"> 2010. </w:t>
      </w:r>
      <w:r w:rsidRPr="00FE08F9">
        <w:rPr>
          <w:i/>
          <w:iCs/>
        </w:rPr>
        <w:t>Electronic load controller with power quality improvement of isolated induction generator for small hydro power generation</w:t>
      </w:r>
      <w:r w:rsidRPr="00FE08F9">
        <w:t xml:space="preserve">, </w:t>
      </w:r>
      <w:r w:rsidRPr="00FE08F9">
        <w:rPr>
          <w:i/>
          <w:iCs/>
        </w:rPr>
        <w:t>IET Renew. Power Generation</w:t>
      </w:r>
      <w:r w:rsidRPr="00FE08F9">
        <w:t>, Vol. 5, Issue. 2, 202-213</w:t>
      </w:r>
    </w:p>
    <w:p w:rsidR="00FE08F9" w:rsidRPr="00FE08F9" w:rsidRDefault="00FE08F9" w:rsidP="00FE08F9">
      <w:pPr>
        <w:autoSpaceDE w:val="0"/>
        <w:autoSpaceDN w:val="0"/>
        <w:adjustRightInd w:val="0"/>
        <w:spacing w:after="0" w:line="240" w:lineRule="auto"/>
        <w:jc w:val="left"/>
      </w:pPr>
    </w:p>
    <w:p w:rsidR="00FE08F9" w:rsidRPr="00FE08F9" w:rsidRDefault="00FE08F9" w:rsidP="00FE08F9">
      <w:pPr>
        <w:autoSpaceDE w:val="0"/>
        <w:autoSpaceDN w:val="0"/>
        <w:adjustRightInd w:val="0"/>
        <w:spacing w:after="0" w:line="240" w:lineRule="auto"/>
        <w:jc w:val="left"/>
        <w:rPr>
          <w:i/>
          <w:iCs/>
        </w:rPr>
      </w:pPr>
      <w:proofErr w:type="spellStart"/>
      <w:r w:rsidRPr="00FE08F9">
        <w:t>Riyanto</w:t>
      </w:r>
      <w:proofErr w:type="spellEnd"/>
      <w:r w:rsidRPr="00FE08F9">
        <w:t xml:space="preserve">, E. </w:t>
      </w:r>
      <w:proofErr w:type="spellStart"/>
      <w:r w:rsidRPr="00FE08F9">
        <w:t>Chuei</w:t>
      </w:r>
      <w:proofErr w:type="spellEnd"/>
      <w:r w:rsidRPr="00FE08F9">
        <w:t xml:space="preserve">, TC. 2009, </w:t>
      </w:r>
      <w:r w:rsidRPr="00FE08F9">
        <w:rPr>
          <w:i/>
          <w:iCs/>
        </w:rPr>
        <w:t>A heuristic revamp strategy to improve operational flexibility of water</w:t>
      </w:r>
    </w:p>
    <w:p w:rsidR="00FE08F9" w:rsidRPr="00FE08F9" w:rsidRDefault="00FE08F9" w:rsidP="00FE08F9">
      <w:r w:rsidRPr="00FE08F9">
        <w:rPr>
          <w:i/>
          <w:iCs/>
        </w:rPr>
        <w:t xml:space="preserve">networks based on active constraints, </w:t>
      </w:r>
      <w:r w:rsidRPr="00FE08F9">
        <w:t>Chemical Engineering science, Vol 65, Issue 9, 2758-2770</w:t>
      </w:r>
    </w:p>
    <w:p w:rsidR="00652741" w:rsidRPr="00FE08F9" w:rsidRDefault="00FE08F9" w:rsidP="00FE08F9">
      <w:pPr>
        <w:autoSpaceDE w:val="0"/>
        <w:autoSpaceDN w:val="0"/>
        <w:adjustRightInd w:val="0"/>
        <w:spacing w:after="0" w:line="240" w:lineRule="auto"/>
        <w:jc w:val="left"/>
      </w:pPr>
      <w:r w:rsidRPr="00FE08F9">
        <w:t>Van</w:t>
      </w:r>
      <w:r w:rsidR="00652741" w:rsidRPr="00FE08F9">
        <w:t xml:space="preserve"> der </w:t>
      </w:r>
      <w:proofErr w:type="spellStart"/>
      <w:r w:rsidR="00652741" w:rsidRPr="00FE08F9">
        <w:t>Vaart</w:t>
      </w:r>
      <w:proofErr w:type="spellEnd"/>
      <w:r w:rsidR="00652741" w:rsidRPr="00FE08F9">
        <w:t xml:space="preserve">, E. </w:t>
      </w:r>
      <w:r w:rsidR="00652741" w:rsidRPr="00FE08F9">
        <w:rPr>
          <w:i/>
          <w:iCs/>
        </w:rPr>
        <w:t xml:space="preserve">Control System Analysis for The Pump Stations </w:t>
      </w:r>
      <w:r w:rsidRPr="00FE08F9">
        <w:rPr>
          <w:i/>
          <w:iCs/>
        </w:rPr>
        <w:t>of the</w:t>
      </w:r>
      <w:r w:rsidR="00652741" w:rsidRPr="00FE08F9">
        <w:rPr>
          <w:i/>
          <w:iCs/>
        </w:rPr>
        <w:t xml:space="preserve"> Perth Integrated Water Supply</w:t>
      </w:r>
      <w:r w:rsidRPr="00FE08F9">
        <w:rPr>
          <w:i/>
          <w:iCs/>
        </w:rPr>
        <w:t xml:space="preserve"> </w:t>
      </w:r>
      <w:r w:rsidR="00652741" w:rsidRPr="00FE08F9">
        <w:rPr>
          <w:i/>
          <w:iCs/>
        </w:rPr>
        <w:t>Scheme</w:t>
      </w:r>
      <w:r w:rsidR="00652741" w:rsidRPr="00FE08F9">
        <w:t>. W.A.: Water Corporation, 2007.</w:t>
      </w:r>
    </w:p>
    <w:p w:rsidR="00FE08F9" w:rsidRPr="00FE08F9" w:rsidRDefault="00FE08F9" w:rsidP="00FE08F9">
      <w:pPr>
        <w:autoSpaceDE w:val="0"/>
        <w:autoSpaceDN w:val="0"/>
        <w:adjustRightInd w:val="0"/>
        <w:spacing w:after="0" w:line="240" w:lineRule="auto"/>
        <w:jc w:val="left"/>
      </w:pPr>
    </w:p>
    <w:p w:rsidR="00FE08F9" w:rsidRPr="00FE08F9" w:rsidRDefault="00FE08F9" w:rsidP="00FE08F9">
      <w:proofErr w:type="spellStart"/>
      <w:r w:rsidRPr="00FE08F9">
        <w:t>Visioli</w:t>
      </w:r>
      <w:proofErr w:type="spellEnd"/>
      <w:r w:rsidRPr="00FE08F9">
        <w:t xml:space="preserve">, A, 2006. </w:t>
      </w:r>
      <w:r w:rsidRPr="00FE08F9">
        <w:rPr>
          <w:i/>
          <w:iCs/>
        </w:rPr>
        <w:t>Practical PID Control (Advances in Industrial Control)</w:t>
      </w:r>
      <w:r w:rsidRPr="00FE08F9">
        <w:t>. 2006 Edition. Springer.</w:t>
      </w:r>
    </w:p>
    <w:p w:rsidR="00FE08F9" w:rsidRPr="00FE08F9" w:rsidRDefault="00FE08F9" w:rsidP="00FE08F9">
      <w:pPr>
        <w:autoSpaceDE w:val="0"/>
        <w:autoSpaceDN w:val="0"/>
        <w:adjustRightInd w:val="0"/>
        <w:spacing w:after="0" w:line="240" w:lineRule="auto"/>
        <w:jc w:val="left"/>
        <w:rPr>
          <w:i/>
          <w:iCs/>
        </w:rPr>
      </w:pPr>
      <w:proofErr w:type="spellStart"/>
      <w:r w:rsidRPr="00FE08F9">
        <w:t>Wang.S</w:t>
      </w:r>
      <w:proofErr w:type="spellEnd"/>
      <w:r w:rsidRPr="00FE08F9">
        <w:t xml:space="preserve">, </w:t>
      </w:r>
      <w:proofErr w:type="spellStart"/>
      <w:r w:rsidRPr="00FE08F9">
        <w:t>Ma.Z</w:t>
      </w:r>
      <w:proofErr w:type="spellEnd"/>
      <w:r w:rsidRPr="00FE08F9">
        <w:t xml:space="preserve">, 2010. Control Strategies for Variable Speed Pumps in Super High-Rise Building. </w:t>
      </w:r>
      <w:r w:rsidRPr="00FE08F9">
        <w:rPr>
          <w:i/>
          <w:iCs/>
        </w:rPr>
        <w:t>American</w:t>
      </w:r>
    </w:p>
    <w:p w:rsidR="00FE08F9" w:rsidRPr="00FE08F9" w:rsidRDefault="00FE08F9" w:rsidP="00FE08F9">
      <w:r w:rsidRPr="00FE08F9">
        <w:rPr>
          <w:i/>
          <w:iCs/>
        </w:rPr>
        <w:t>Society of Heating, Refrigerating and Air-Conditioning Engineers</w:t>
      </w:r>
      <w:r w:rsidRPr="00FE08F9">
        <w:t>, 1, 36 - 43.</w:t>
      </w:r>
    </w:p>
    <w:p w:rsidR="00FE08F9" w:rsidRPr="00FE08F9" w:rsidRDefault="00FE08F9" w:rsidP="00FE08F9">
      <w:pPr>
        <w:autoSpaceDE w:val="0"/>
        <w:autoSpaceDN w:val="0"/>
        <w:adjustRightInd w:val="0"/>
        <w:spacing w:after="0" w:line="240" w:lineRule="auto"/>
        <w:jc w:val="left"/>
      </w:pPr>
      <w:r w:rsidRPr="00FE08F9">
        <w:t xml:space="preserve">Wu Z, </w:t>
      </w:r>
      <w:proofErr w:type="spellStart"/>
      <w:r w:rsidRPr="00FE08F9">
        <w:t>Todoni</w:t>
      </w:r>
      <w:proofErr w:type="spellEnd"/>
      <w:r w:rsidRPr="00FE08F9">
        <w:t xml:space="preserve">, M &amp; </w:t>
      </w:r>
      <w:proofErr w:type="spellStart"/>
      <w:r w:rsidRPr="00FE08F9">
        <w:t>Walski</w:t>
      </w:r>
      <w:proofErr w:type="spellEnd"/>
      <w:r w:rsidRPr="00FE08F9">
        <w:t xml:space="preserve"> T, 2009, Modelling Variable speed pump operations for target hydraulic</w:t>
      </w:r>
    </w:p>
    <w:p w:rsidR="00FE08F9" w:rsidRPr="00FE08F9" w:rsidRDefault="00FE08F9" w:rsidP="00FE08F9">
      <w:proofErr w:type="gramStart"/>
      <w:r w:rsidRPr="00FE08F9">
        <w:t>characteristics</w:t>
      </w:r>
      <w:proofErr w:type="gramEnd"/>
      <w:r w:rsidRPr="00FE08F9">
        <w:t xml:space="preserve">, </w:t>
      </w:r>
      <w:r w:rsidRPr="00FE08F9">
        <w:rPr>
          <w:i/>
          <w:iCs/>
        </w:rPr>
        <w:t xml:space="preserve">Journal of the American Water Works Association </w:t>
      </w:r>
      <w:r w:rsidRPr="00FE08F9">
        <w:t>No. 101 pp 54-64</w:t>
      </w:r>
    </w:p>
    <w:p w:rsidR="00652741" w:rsidRDefault="00652741" w:rsidP="00652741">
      <w:pPr>
        <w:rPr>
          <w:rFonts w:ascii="Times New Roman" w:hAnsi="Times New Roman" w:cs="Times New Roman"/>
        </w:rPr>
      </w:pPr>
    </w:p>
    <w:p w:rsidR="00652741" w:rsidRDefault="00652741" w:rsidP="00652741">
      <w:pPr>
        <w:rPr>
          <w:rFonts w:ascii="Times New Roman" w:hAnsi="Times New Roman" w:cs="Times New Roman"/>
        </w:rPr>
      </w:pPr>
    </w:p>
    <w:sectPr w:rsidR="00652741" w:rsidSect="000A1A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Aaron Zecchin" w:date="2015-10-30T14:13:00Z" w:initials="AZ">
    <w:p w:rsidR="00D04BD8" w:rsidRDefault="00D04BD8">
      <w:pPr>
        <w:pStyle w:val="CommentText"/>
      </w:pPr>
      <w:r>
        <w:rPr>
          <w:rStyle w:val="CommentReference"/>
        </w:rPr>
        <w:annotationRef/>
      </w:r>
      <w:r>
        <w:t>Below we are wanting to paint a broad picture about how complex the problem is, and discuss the complexities with real world networks – be broad!!</w:t>
      </w:r>
    </w:p>
  </w:comment>
  <w:comment w:id="41" w:author="Aaron Zecchin" w:date="2015-10-30T14:13:00Z" w:initials="AZ">
    <w:p w:rsidR="00D04BD8" w:rsidRDefault="00D04BD8">
      <w:pPr>
        <w:pStyle w:val="CommentText"/>
      </w:pPr>
      <w:r>
        <w:rPr>
          <w:rStyle w:val="CommentReference"/>
        </w:rPr>
        <w:annotationRef/>
      </w:r>
      <w:r>
        <w:t xml:space="preserve">Build on this and try to “unpack” the complexities as above – talk about how the system parameters are typically not known (i.e. </w:t>
      </w:r>
      <w:proofErr w:type="spellStart"/>
      <w:r>
        <w:t>roughnesses</w:t>
      </w:r>
      <w:proofErr w:type="spellEnd"/>
      <w:r>
        <w:t xml:space="preserve"> changing with time due to aging of the infrastructure), and that this will make the implementation of the problem more difficult – paint open-ended questions that we will have to investigate and deal with…</w:t>
      </w:r>
    </w:p>
  </w:comment>
  <w:comment w:id="54" w:author="Aaron Zecchin" w:date="2015-10-30T14:13:00Z" w:initials="AZ">
    <w:p w:rsidR="00D04BD8" w:rsidRDefault="00D04BD8">
      <w:pPr>
        <w:pStyle w:val="CommentText"/>
      </w:pPr>
      <w:r>
        <w:rPr>
          <w:rStyle w:val="CommentReference"/>
        </w:rPr>
        <w:annotationRef/>
      </w:r>
      <w:r>
        <w:t>Explore this a bit further, explain the trade-offs or complexities</w:t>
      </w:r>
    </w:p>
  </w:comment>
  <w:comment w:id="58" w:author="Aaron Zecchin" w:date="2015-10-30T14:13:00Z" w:initials="AZ">
    <w:p w:rsidR="008121A0" w:rsidRDefault="008121A0">
      <w:pPr>
        <w:pStyle w:val="CommentText"/>
      </w:pPr>
      <w:r>
        <w:rPr>
          <w:rStyle w:val="CommentReference"/>
        </w:rPr>
        <w:annotationRef/>
      </w:r>
      <w:r w:rsidR="00056F72">
        <w:t xml:space="preserve">Maybe build on these and explain them a little more (work in some of the concepts introduced above in the questions). </w:t>
      </w:r>
    </w:p>
  </w:comment>
  <w:comment w:id="70" w:author="Aaron Zecchin" w:date="2015-10-30T14:15:00Z" w:initials="AZ">
    <w:p w:rsidR="0042183A" w:rsidRDefault="0042183A">
      <w:pPr>
        <w:pStyle w:val="CommentText"/>
      </w:pPr>
      <w:r>
        <w:rPr>
          <w:rStyle w:val="CommentReference"/>
        </w:rPr>
        <w:annotationRef/>
      </w:r>
      <w:r>
        <w:t xml:space="preserve">Can use some of the terminology and explain concepts you have already explored – smith predictor, different types of control </w:t>
      </w:r>
      <w:r>
        <w:t>strategies…</w:t>
      </w:r>
      <w:bookmarkStart w:id="71" w:name="_GoBack"/>
      <w:bookmarkEnd w:id="7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626" w:rsidRDefault="00321626">
      <w:pPr>
        <w:spacing w:after="0" w:line="240" w:lineRule="auto"/>
      </w:pPr>
      <w:r>
        <w:separator/>
      </w:r>
    </w:p>
  </w:endnote>
  <w:endnote w:type="continuationSeparator" w:id="0">
    <w:p w:rsidR="00321626" w:rsidRDefault="0032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FD4" w:rsidRDefault="00C5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626" w:rsidRDefault="00321626">
      <w:pPr>
        <w:spacing w:after="0" w:line="240" w:lineRule="auto"/>
      </w:pPr>
      <w:r>
        <w:separator/>
      </w:r>
    </w:p>
  </w:footnote>
  <w:footnote w:type="continuationSeparator" w:id="0">
    <w:p w:rsidR="00321626" w:rsidRDefault="0032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D0A"/>
    <w:multiLevelType w:val="hybridMultilevel"/>
    <w:tmpl w:val="17B04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3D1EAD"/>
    <w:multiLevelType w:val="hybridMultilevel"/>
    <w:tmpl w:val="F64AF8E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
    <w:nsid w:val="1C505E5B"/>
    <w:multiLevelType w:val="hybridMultilevel"/>
    <w:tmpl w:val="4F6E9B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1B39BF"/>
    <w:multiLevelType w:val="multilevel"/>
    <w:tmpl w:val="40068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60C5474"/>
    <w:multiLevelType w:val="hybridMultilevel"/>
    <w:tmpl w:val="15BC0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0F53D98"/>
    <w:multiLevelType w:val="hybridMultilevel"/>
    <w:tmpl w:val="54D6E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8354D58"/>
    <w:multiLevelType w:val="hybridMultilevel"/>
    <w:tmpl w:val="36945D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BD36E96"/>
    <w:multiLevelType w:val="hybridMultilevel"/>
    <w:tmpl w:val="908A6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2AA51C8"/>
    <w:multiLevelType w:val="hybridMultilevel"/>
    <w:tmpl w:val="69D454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E6C"/>
    <w:rsid w:val="000102DE"/>
    <w:rsid w:val="00040F86"/>
    <w:rsid w:val="00050F40"/>
    <w:rsid w:val="00056F72"/>
    <w:rsid w:val="000A1A0A"/>
    <w:rsid w:val="0012305E"/>
    <w:rsid w:val="001304B6"/>
    <w:rsid w:val="001324B8"/>
    <w:rsid w:val="0015687C"/>
    <w:rsid w:val="00162C1A"/>
    <w:rsid w:val="00194D79"/>
    <w:rsid w:val="001A1D16"/>
    <w:rsid w:val="001D364A"/>
    <w:rsid w:val="001F7056"/>
    <w:rsid w:val="002641DF"/>
    <w:rsid w:val="002711EE"/>
    <w:rsid w:val="002E5F56"/>
    <w:rsid w:val="002F0E3B"/>
    <w:rsid w:val="00310E63"/>
    <w:rsid w:val="00321626"/>
    <w:rsid w:val="0032442A"/>
    <w:rsid w:val="003312C0"/>
    <w:rsid w:val="00362DED"/>
    <w:rsid w:val="003C0BDE"/>
    <w:rsid w:val="003E627B"/>
    <w:rsid w:val="00403EF4"/>
    <w:rsid w:val="0042183A"/>
    <w:rsid w:val="0044478D"/>
    <w:rsid w:val="004674B1"/>
    <w:rsid w:val="00472E96"/>
    <w:rsid w:val="00474E6C"/>
    <w:rsid w:val="00481F3E"/>
    <w:rsid w:val="004A7833"/>
    <w:rsid w:val="004F5795"/>
    <w:rsid w:val="00522AA0"/>
    <w:rsid w:val="0054051E"/>
    <w:rsid w:val="00545C8E"/>
    <w:rsid w:val="00561E01"/>
    <w:rsid w:val="00582AE6"/>
    <w:rsid w:val="005A512E"/>
    <w:rsid w:val="005D1082"/>
    <w:rsid w:val="005F3A1A"/>
    <w:rsid w:val="0062713C"/>
    <w:rsid w:val="00651BC1"/>
    <w:rsid w:val="00652741"/>
    <w:rsid w:val="00667903"/>
    <w:rsid w:val="00670161"/>
    <w:rsid w:val="006E0492"/>
    <w:rsid w:val="006E2C39"/>
    <w:rsid w:val="006F2390"/>
    <w:rsid w:val="007302AD"/>
    <w:rsid w:val="00771557"/>
    <w:rsid w:val="00797D17"/>
    <w:rsid w:val="007A4436"/>
    <w:rsid w:val="007D48D7"/>
    <w:rsid w:val="007F4801"/>
    <w:rsid w:val="00806D12"/>
    <w:rsid w:val="008121A0"/>
    <w:rsid w:val="008231C8"/>
    <w:rsid w:val="00825671"/>
    <w:rsid w:val="00843990"/>
    <w:rsid w:val="00862E64"/>
    <w:rsid w:val="00885104"/>
    <w:rsid w:val="008D44A5"/>
    <w:rsid w:val="008E340C"/>
    <w:rsid w:val="00931E3E"/>
    <w:rsid w:val="00964BFA"/>
    <w:rsid w:val="009D3B67"/>
    <w:rsid w:val="00A1293A"/>
    <w:rsid w:val="00A16BE2"/>
    <w:rsid w:val="00A36ADE"/>
    <w:rsid w:val="00A43056"/>
    <w:rsid w:val="00A6225A"/>
    <w:rsid w:val="00A72C74"/>
    <w:rsid w:val="00A93042"/>
    <w:rsid w:val="00A969E7"/>
    <w:rsid w:val="00A96A28"/>
    <w:rsid w:val="00AC4987"/>
    <w:rsid w:val="00B92896"/>
    <w:rsid w:val="00BD25DC"/>
    <w:rsid w:val="00C54FD4"/>
    <w:rsid w:val="00CA4E95"/>
    <w:rsid w:val="00CA50F8"/>
    <w:rsid w:val="00CB3920"/>
    <w:rsid w:val="00CF0F03"/>
    <w:rsid w:val="00D04BD8"/>
    <w:rsid w:val="00D13820"/>
    <w:rsid w:val="00D7432F"/>
    <w:rsid w:val="00D81CCB"/>
    <w:rsid w:val="00DA16A0"/>
    <w:rsid w:val="00DB711A"/>
    <w:rsid w:val="00E32B11"/>
    <w:rsid w:val="00EA00A8"/>
    <w:rsid w:val="00EA08BB"/>
    <w:rsid w:val="00F00EF6"/>
    <w:rsid w:val="00FD41E6"/>
    <w:rsid w:val="00FE08F9"/>
    <w:rsid w:val="00FE260F"/>
    <w:rsid w:val="00FE5146"/>
    <w:rsid w:val="00FE6BFF"/>
    <w:rsid w:val="00FF30AE"/>
    <w:rsid w:val="00FF7EC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D16"/>
    <w:pPr>
      <w:jc w:val="both"/>
    </w:pPr>
    <w:rPr>
      <w:rFonts w:cstheme="minorHAnsi"/>
    </w:rPr>
  </w:style>
  <w:style w:type="paragraph" w:styleId="Heading1">
    <w:name w:val="heading 1"/>
    <w:basedOn w:val="Normal"/>
    <w:next w:val="Normal"/>
    <w:link w:val="Heading1Char"/>
    <w:uiPriority w:val="9"/>
    <w:qFormat/>
    <w:rsid w:val="00B92896"/>
    <w:pPr>
      <w:keepNext/>
      <w:keepLines/>
      <w:spacing w:before="240" w:after="0"/>
      <w:outlineLvl w:val="0"/>
    </w:pPr>
    <w:rPr>
      <w:rFonts w:eastAsiaTheme="majorEastAsia"/>
      <w:b/>
      <w:color w:val="000000" w:themeColor="text1"/>
      <w:sz w:val="32"/>
      <w:szCs w:val="32"/>
    </w:rPr>
  </w:style>
  <w:style w:type="paragraph" w:styleId="Heading2">
    <w:name w:val="heading 2"/>
    <w:basedOn w:val="Heading1"/>
    <w:next w:val="Normal"/>
    <w:link w:val="Heading2Char"/>
    <w:uiPriority w:val="9"/>
    <w:unhideWhenUsed/>
    <w:qFormat/>
    <w:rsid w:val="00B92896"/>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96"/>
    <w:rPr>
      <w:rFonts w:eastAsiaTheme="majorEastAsia" w:cstheme="minorHAnsi"/>
      <w:b/>
      <w:color w:val="000000" w:themeColor="text1"/>
      <w:sz w:val="32"/>
      <w:szCs w:val="32"/>
    </w:rPr>
  </w:style>
  <w:style w:type="character" w:customStyle="1" w:styleId="Heading2Char">
    <w:name w:val="Heading 2 Char"/>
    <w:basedOn w:val="DefaultParagraphFont"/>
    <w:link w:val="Heading2"/>
    <w:uiPriority w:val="9"/>
    <w:rsid w:val="00B92896"/>
    <w:rPr>
      <w:rFonts w:eastAsiaTheme="majorEastAsia" w:cstheme="minorHAnsi"/>
      <w:b/>
      <w:color w:val="000000" w:themeColor="text1"/>
      <w:sz w:val="28"/>
      <w:szCs w:val="28"/>
    </w:rPr>
  </w:style>
  <w:style w:type="paragraph" w:styleId="NoSpacing">
    <w:name w:val="No Spacing"/>
    <w:link w:val="NoSpacingChar"/>
    <w:uiPriority w:val="1"/>
    <w:qFormat/>
    <w:rsid w:val="00C54F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4FD4"/>
    <w:rPr>
      <w:rFonts w:eastAsiaTheme="minorEastAsia"/>
      <w:lang w:val="en-US"/>
    </w:rPr>
  </w:style>
  <w:style w:type="paragraph" w:styleId="Footer">
    <w:name w:val="footer"/>
    <w:basedOn w:val="Normal"/>
    <w:link w:val="FooterChar"/>
    <w:uiPriority w:val="99"/>
    <w:unhideWhenUsed/>
    <w:rsid w:val="00C54FD4"/>
    <w:pPr>
      <w:tabs>
        <w:tab w:val="center" w:pos="4680"/>
        <w:tab w:val="right" w:pos="9360"/>
      </w:tabs>
      <w:spacing w:after="0" w:line="240" w:lineRule="auto"/>
      <w:jc w:val="left"/>
    </w:pPr>
    <w:rPr>
      <w:rFonts w:eastAsiaTheme="minorEastAsia" w:cstheme="minorBidi"/>
      <w:lang w:val="en-US" w:eastAsia="zh-CN"/>
    </w:rPr>
  </w:style>
  <w:style w:type="character" w:customStyle="1" w:styleId="FooterChar">
    <w:name w:val="Footer Char"/>
    <w:basedOn w:val="DefaultParagraphFont"/>
    <w:link w:val="Footer"/>
    <w:uiPriority w:val="99"/>
    <w:rsid w:val="00C54FD4"/>
    <w:rPr>
      <w:rFonts w:eastAsiaTheme="minorEastAsia"/>
      <w:lang w:val="en-US" w:eastAsia="zh-CN"/>
    </w:rPr>
  </w:style>
  <w:style w:type="paragraph" w:styleId="BalloonText">
    <w:name w:val="Balloon Text"/>
    <w:basedOn w:val="Normal"/>
    <w:link w:val="BalloonTextChar"/>
    <w:uiPriority w:val="99"/>
    <w:semiHidden/>
    <w:unhideWhenUsed/>
    <w:rsid w:val="0005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40"/>
    <w:rPr>
      <w:rFonts w:ascii="Tahoma" w:hAnsi="Tahoma" w:cs="Tahoma"/>
      <w:sz w:val="16"/>
      <w:szCs w:val="16"/>
    </w:rPr>
  </w:style>
  <w:style w:type="paragraph" w:styleId="ListParagraph">
    <w:name w:val="List Paragraph"/>
    <w:basedOn w:val="Normal"/>
    <w:uiPriority w:val="34"/>
    <w:qFormat/>
    <w:rsid w:val="009D3B67"/>
    <w:pPr>
      <w:ind w:left="720"/>
      <w:contextualSpacing/>
    </w:pPr>
  </w:style>
  <w:style w:type="paragraph" w:styleId="Title">
    <w:name w:val="Title"/>
    <w:basedOn w:val="Normal"/>
    <w:next w:val="Normal"/>
    <w:link w:val="TitleChar"/>
    <w:uiPriority w:val="10"/>
    <w:qFormat/>
    <w:rsid w:val="00A36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AD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121A0"/>
    <w:rPr>
      <w:sz w:val="16"/>
      <w:szCs w:val="16"/>
    </w:rPr>
  </w:style>
  <w:style w:type="paragraph" w:styleId="CommentText">
    <w:name w:val="annotation text"/>
    <w:basedOn w:val="Normal"/>
    <w:link w:val="CommentTextChar"/>
    <w:uiPriority w:val="99"/>
    <w:semiHidden/>
    <w:unhideWhenUsed/>
    <w:rsid w:val="008121A0"/>
    <w:pPr>
      <w:spacing w:line="240" w:lineRule="auto"/>
    </w:pPr>
    <w:rPr>
      <w:sz w:val="20"/>
      <w:szCs w:val="20"/>
    </w:rPr>
  </w:style>
  <w:style w:type="character" w:customStyle="1" w:styleId="CommentTextChar">
    <w:name w:val="Comment Text Char"/>
    <w:basedOn w:val="DefaultParagraphFont"/>
    <w:link w:val="CommentText"/>
    <w:uiPriority w:val="99"/>
    <w:semiHidden/>
    <w:rsid w:val="008121A0"/>
    <w:rPr>
      <w:rFonts w:cstheme="minorHAnsi"/>
      <w:sz w:val="20"/>
      <w:szCs w:val="20"/>
    </w:rPr>
  </w:style>
  <w:style w:type="paragraph" w:styleId="CommentSubject">
    <w:name w:val="annotation subject"/>
    <w:basedOn w:val="CommentText"/>
    <w:next w:val="CommentText"/>
    <w:link w:val="CommentSubjectChar"/>
    <w:uiPriority w:val="99"/>
    <w:semiHidden/>
    <w:unhideWhenUsed/>
    <w:rsid w:val="008121A0"/>
    <w:rPr>
      <w:b/>
      <w:bCs/>
    </w:rPr>
  </w:style>
  <w:style w:type="character" w:customStyle="1" w:styleId="CommentSubjectChar">
    <w:name w:val="Comment Subject Char"/>
    <w:basedOn w:val="CommentTextChar"/>
    <w:link w:val="CommentSubject"/>
    <w:uiPriority w:val="99"/>
    <w:semiHidden/>
    <w:rsid w:val="008121A0"/>
    <w:rPr>
      <w:rFonts w:cs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D16"/>
    <w:pPr>
      <w:jc w:val="both"/>
    </w:pPr>
    <w:rPr>
      <w:rFonts w:cstheme="minorHAnsi"/>
    </w:rPr>
  </w:style>
  <w:style w:type="paragraph" w:styleId="Heading1">
    <w:name w:val="heading 1"/>
    <w:basedOn w:val="Normal"/>
    <w:next w:val="Normal"/>
    <w:link w:val="Heading1Char"/>
    <w:uiPriority w:val="9"/>
    <w:qFormat/>
    <w:rsid w:val="00B92896"/>
    <w:pPr>
      <w:keepNext/>
      <w:keepLines/>
      <w:spacing w:before="240" w:after="0"/>
      <w:outlineLvl w:val="0"/>
    </w:pPr>
    <w:rPr>
      <w:rFonts w:eastAsiaTheme="majorEastAsia"/>
      <w:b/>
      <w:color w:val="000000" w:themeColor="text1"/>
      <w:sz w:val="32"/>
      <w:szCs w:val="32"/>
    </w:rPr>
  </w:style>
  <w:style w:type="paragraph" w:styleId="Heading2">
    <w:name w:val="heading 2"/>
    <w:basedOn w:val="Heading1"/>
    <w:next w:val="Normal"/>
    <w:link w:val="Heading2Char"/>
    <w:uiPriority w:val="9"/>
    <w:unhideWhenUsed/>
    <w:qFormat/>
    <w:rsid w:val="00B92896"/>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96"/>
    <w:rPr>
      <w:rFonts w:eastAsiaTheme="majorEastAsia" w:cstheme="minorHAnsi"/>
      <w:b/>
      <w:color w:val="000000" w:themeColor="text1"/>
      <w:sz w:val="32"/>
      <w:szCs w:val="32"/>
    </w:rPr>
  </w:style>
  <w:style w:type="character" w:customStyle="1" w:styleId="Heading2Char">
    <w:name w:val="Heading 2 Char"/>
    <w:basedOn w:val="DefaultParagraphFont"/>
    <w:link w:val="Heading2"/>
    <w:uiPriority w:val="9"/>
    <w:rsid w:val="00B92896"/>
    <w:rPr>
      <w:rFonts w:eastAsiaTheme="majorEastAsia" w:cstheme="minorHAnsi"/>
      <w:b/>
      <w:color w:val="000000" w:themeColor="text1"/>
      <w:sz w:val="28"/>
      <w:szCs w:val="28"/>
    </w:rPr>
  </w:style>
  <w:style w:type="paragraph" w:styleId="NoSpacing">
    <w:name w:val="No Spacing"/>
    <w:link w:val="NoSpacingChar"/>
    <w:uiPriority w:val="1"/>
    <w:qFormat/>
    <w:rsid w:val="00C54F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4FD4"/>
    <w:rPr>
      <w:rFonts w:eastAsiaTheme="minorEastAsia"/>
      <w:lang w:val="en-US"/>
    </w:rPr>
  </w:style>
  <w:style w:type="paragraph" w:styleId="Footer">
    <w:name w:val="footer"/>
    <w:basedOn w:val="Normal"/>
    <w:link w:val="FooterChar"/>
    <w:uiPriority w:val="99"/>
    <w:unhideWhenUsed/>
    <w:rsid w:val="00C54FD4"/>
    <w:pPr>
      <w:tabs>
        <w:tab w:val="center" w:pos="4680"/>
        <w:tab w:val="right" w:pos="9360"/>
      </w:tabs>
      <w:spacing w:after="0" w:line="240" w:lineRule="auto"/>
      <w:jc w:val="left"/>
    </w:pPr>
    <w:rPr>
      <w:rFonts w:eastAsiaTheme="minorEastAsia" w:cstheme="minorBidi"/>
      <w:lang w:val="en-US" w:eastAsia="zh-CN"/>
    </w:rPr>
  </w:style>
  <w:style w:type="character" w:customStyle="1" w:styleId="FooterChar">
    <w:name w:val="Footer Char"/>
    <w:basedOn w:val="DefaultParagraphFont"/>
    <w:link w:val="Footer"/>
    <w:uiPriority w:val="99"/>
    <w:rsid w:val="00C54FD4"/>
    <w:rPr>
      <w:rFonts w:eastAsiaTheme="minorEastAsia"/>
      <w:lang w:val="en-US" w:eastAsia="zh-CN"/>
    </w:rPr>
  </w:style>
  <w:style w:type="paragraph" w:styleId="BalloonText">
    <w:name w:val="Balloon Text"/>
    <w:basedOn w:val="Normal"/>
    <w:link w:val="BalloonTextChar"/>
    <w:uiPriority w:val="99"/>
    <w:semiHidden/>
    <w:unhideWhenUsed/>
    <w:rsid w:val="0005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40"/>
    <w:rPr>
      <w:rFonts w:ascii="Tahoma" w:hAnsi="Tahoma" w:cs="Tahoma"/>
      <w:sz w:val="16"/>
      <w:szCs w:val="16"/>
    </w:rPr>
  </w:style>
  <w:style w:type="paragraph" w:styleId="ListParagraph">
    <w:name w:val="List Paragraph"/>
    <w:basedOn w:val="Normal"/>
    <w:uiPriority w:val="34"/>
    <w:qFormat/>
    <w:rsid w:val="009D3B67"/>
    <w:pPr>
      <w:ind w:left="720"/>
      <w:contextualSpacing/>
    </w:pPr>
  </w:style>
  <w:style w:type="paragraph" w:styleId="Title">
    <w:name w:val="Title"/>
    <w:basedOn w:val="Normal"/>
    <w:next w:val="Normal"/>
    <w:link w:val="TitleChar"/>
    <w:uiPriority w:val="10"/>
    <w:qFormat/>
    <w:rsid w:val="00A36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AD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121A0"/>
    <w:rPr>
      <w:sz w:val="16"/>
      <w:szCs w:val="16"/>
    </w:rPr>
  </w:style>
  <w:style w:type="paragraph" w:styleId="CommentText">
    <w:name w:val="annotation text"/>
    <w:basedOn w:val="Normal"/>
    <w:link w:val="CommentTextChar"/>
    <w:uiPriority w:val="99"/>
    <w:semiHidden/>
    <w:unhideWhenUsed/>
    <w:rsid w:val="008121A0"/>
    <w:pPr>
      <w:spacing w:line="240" w:lineRule="auto"/>
    </w:pPr>
    <w:rPr>
      <w:sz w:val="20"/>
      <w:szCs w:val="20"/>
    </w:rPr>
  </w:style>
  <w:style w:type="character" w:customStyle="1" w:styleId="CommentTextChar">
    <w:name w:val="Comment Text Char"/>
    <w:basedOn w:val="DefaultParagraphFont"/>
    <w:link w:val="CommentText"/>
    <w:uiPriority w:val="99"/>
    <w:semiHidden/>
    <w:rsid w:val="008121A0"/>
    <w:rPr>
      <w:rFonts w:cstheme="minorHAnsi"/>
      <w:sz w:val="20"/>
      <w:szCs w:val="20"/>
    </w:rPr>
  </w:style>
  <w:style w:type="paragraph" w:styleId="CommentSubject">
    <w:name w:val="annotation subject"/>
    <w:basedOn w:val="CommentText"/>
    <w:next w:val="CommentText"/>
    <w:link w:val="CommentSubjectChar"/>
    <w:uiPriority w:val="99"/>
    <w:semiHidden/>
    <w:unhideWhenUsed/>
    <w:rsid w:val="008121A0"/>
    <w:rPr>
      <w:b/>
      <w:bCs/>
    </w:rPr>
  </w:style>
  <w:style w:type="character" w:customStyle="1" w:styleId="CommentSubjectChar">
    <w:name w:val="Comment Subject Char"/>
    <w:basedOn w:val="CommentTextChar"/>
    <w:link w:val="CommentSubject"/>
    <w:uiPriority w:val="99"/>
    <w:semiHidden/>
    <w:rsid w:val="008121A0"/>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2EA1-134B-4893-8418-BA8B0A32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Aaron Zecchin</cp:lastModifiedBy>
  <cp:revision>3</cp:revision>
  <cp:lastPrinted>2015-10-29T12:13:00Z</cp:lastPrinted>
  <dcterms:created xsi:type="dcterms:W3CDTF">2015-10-30T02:15:00Z</dcterms:created>
  <dcterms:modified xsi:type="dcterms:W3CDTF">2015-10-30T03:45:00Z</dcterms:modified>
</cp:coreProperties>
</file>